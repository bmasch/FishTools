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0CD" w:rsidRPr="00A826FE" w:rsidRDefault="00161459" w:rsidP="00E110CD">
      <w:pPr>
        <w:pStyle w:val="Default"/>
        <w:jc w:val="center"/>
        <w:rPr>
          <w:iCs/>
        </w:rPr>
      </w:pPr>
      <w:r>
        <w:rPr>
          <w:iCs/>
        </w:rPr>
        <w:t>RRS</w:t>
      </w:r>
      <w:r w:rsidR="00E350E1">
        <w:rPr>
          <w:iCs/>
        </w:rPr>
        <w:t>E</w:t>
      </w:r>
    </w:p>
    <w:p w:rsidR="00E638CE" w:rsidRDefault="00E638CE" w:rsidP="00D50CB7">
      <w:pPr>
        <w:pStyle w:val="Default"/>
        <w:rPr>
          <w:i/>
          <w:iCs/>
        </w:rPr>
      </w:pPr>
    </w:p>
    <w:p w:rsidR="00E110CD" w:rsidRPr="00E110CD" w:rsidRDefault="00E110CD" w:rsidP="00E110CD">
      <w:pPr>
        <w:pStyle w:val="Default"/>
        <w:jc w:val="center"/>
      </w:pPr>
    </w:p>
    <w:p w:rsidR="00E110CD" w:rsidRDefault="002E1A86" w:rsidP="00E110CD">
      <w:pPr>
        <w:pStyle w:val="Default"/>
        <w:jc w:val="center"/>
      </w:pPr>
      <w:r w:rsidRPr="002E1A86">
        <w:t xml:space="preserve">A statistical tool to </w:t>
      </w:r>
      <w:r w:rsidR="00E350E1">
        <w:t>estimate</w:t>
      </w:r>
      <w:r w:rsidRPr="002E1A86">
        <w:t xml:space="preserve"> the relative reproductive success (RRS) of hatchery-origin </w:t>
      </w:r>
      <w:proofErr w:type="spellStart"/>
      <w:r w:rsidRPr="002E1A86">
        <w:t>spawners</w:t>
      </w:r>
      <w:proofErr w:type="spellEnd"/>
    </w:p>
    <w:p w:rsidR="00E110CD" w:rsidRDefault="00E110CD" w:rsidP="00E110CD">
      <w:pPr>
        <w:pStyle w:val="Default"/>
        <w:jc w:val="center"/>
      </w:pPr>
    </w:p>
    <w:p w:rsidR="002E1A86" w:rsidRDefault="002E1A86" w:rsidP="00E110CD">
      <w:pPr>
        <w:pStyle w:val="Default"/>
        <w:jc w:val="center"/>
      </w:pPr>
    </w:p>
    <w:p w:rsidR="00E110CD" w:rsidRPr="00E110CD" w:rsidRDefault="00E110CD" w:rsidP="00E110CD">
      <w:pPr>
        <w:pStyle w:val="Default"/>
        <w:jc w:val="center"/>
      </w:pPr>
    </w:p>
    <w:p w:rsidR="00E110CD" w:rsidRDefault="00E110CD" w:rsidP="00E110CD">
      <w:pPr>
        <w:pStyle w:val="Default"/>
        <w:jc w:val="center"/>
      </w:pPr>
      <w:r w:rsidRPr="00E110CD">
        <w:t xml:space="preserve">Richard A. </w:t>
      </w:r>
      <w:proofErr w:type="spellStart"/>
      <w:r w:rsidRPr="00E110CD">
        <w:t>Hinrichsen</w:t>
      </w:r>
      <w:proofErr w:type="spellEnd"/>
      <w:r w:rsidRPr="00E110CD">
        <w:t xml:space="preserve"> </w:t>
      </w:r>
    </w:p>
    <w:p w:rsidR="005E0568" w:rsidRDefault="005E0568" w:rsidP="00E110CD">
      <w:pPr>
        <w:pStyle w:val="Default"/>
        <w:jc w:val="center"/>
      </w:pPr>
    </w:p>
    <w:p w:rsidR="001D0E60" w:rsidRDefault="00FE1ADB" w:rsidP="00E110CD">
      <w:pPr>
        <w:pStyle w:val="Default"/>
        <w:jc w:val="center"/>
      </w:pPr>
      <w:r>
        <w:t>September</w:t>
      </w:r>
      <w:r w:rsidR="007740E9">
        <w:t xml:space="preserve"> </w:t>
      </w:r>
      <w:r>
        <w:t>28</w:t>
      </w:r>
      <w:r w:rsidR="001D0E60">
        <w:t>, 201</w:t>
      </w:r>
      <w:r w:rsidR="00161459">
        <w:t>4</w:t>
      </w:r>
    </w:p>
    <w:p w:rsidR="00472C9A" w:rsidRDefault="00472C9A" w:rsidP="00E110CD">
      <w:pPr>
        <w:pStyle w:val="Default"/>
        <w:jc w:val="center"/>
      </w:pPr>
    </w:p>
    <w:p w:rsidR="005E0568" w:rsidRDefault="00B57A74" w:rsidP="00E110CD">
      <w:pPr>
        <w:pStyle w:val="Default"/>
        <w:jc w:val="center"/>
        <w:rPr>
          <w:sz w:val="23"/>
          <w:szCs w:val="23"/>
        </w:rPr>
      </w:pPr>
      <w:r>
        <w:rPr>
          <w:sz w:val="23"/>
          <w:szCs w:val="23"/>
        </w:rPr>
        <w:t>DRAFT</w:t>
      </w:r>
    </w:p>
    <w:p w:rsidR="00E110CD" w:rsidRDefault="00E16B3E" w:rsidP="005C43DD">
      <w:pPr>
        <w:pStyle w:val="Heading1"/>
      </w:pPr>
      <w:r>
        <w:t>SUMMARY</w:t>
      </w:r>
    </w:p>
    <w:p w:rsidR="00E16B3E" w:rsidRPr="00E16B3E" w:rsidRDefault="00E16B3E" w:rsidP="00E16B3E">
      <w:r>
        <w:t xml:space="preserve">A maximum likelihood estimator of relative reproductive success and its variance </w:t>
      </w:r>
      <w:r w:rsidR="007B17ED">
        <w:t>are</w:t>
      </w:r>
      <w:r w:rsidR="00F15EEB">
        <w:t xml:space="preserve"> derived.</w:t>
      </w:r>
    </w:p>
    <w:p w:rsidR="00E110CD" w:rsidRDefault="00E110CD" w:rsidP="00E110CD">
      <w:pPr>
        <w:pStyle w:val="Heading1"/>
      </w:pPr>
      <w:r>
        <w:t>Introduction</w:t>
      </w:r>
    </w:p>
    <w:p w:rsidR="00734946" w:rsidRDefault="001318E4" w:rsidP="00734946">
      <w:r>
        <w:t xml:space="preserve">The presence of hatchery-born </w:t>
      </w:r>
      <w:proofErr w:type="spellStart"/>
      <w:r>
        <w:t>spawners</w:t>
      </w:r>
      <w:proofErr w:type="spellEnd"/>
      <w:r>
        <w:t xml:space="preserve"> is believed to influence</w:t>
      </w:r>
      <w:r w:rsidR="00734946">
        <w:t xml:space="preserve"> </w:t>
      </w:r>
      <w:r>
        <w:t>reproductive success on the spawning grounds in</w:t>
      </w:r>
      <w:r w:rsidR="00734946">
        <w:t xml:space="preserve"> </w:t>
      </w:r>
      <w:r>
        <w:t xml:space="preserve">many ways, yet its actual effect on recruits per </w:t>
      </w:r>
      <w:proofErr w:type="spellStart"/>
      <w:r>
        <w:t>spawner</w:t>
      </w:r>
      <w:proofErr w:type="spellEnd"/>
      <w:r w:rsidR="00734946">
        <w:t xml:space="preserve"> </w:t>
      </w:r>
      <w:r>
        <w:t>remains one of the greatest unknowns hampering the estimation</w:t>
      </w:r>
      <w:r w:rsidR="00734946">
        <w:t xml:space="preserve"> </w:t>
      </w:r>
      <w:r>
        <w:t xml:space="preserve">of long-term population trends of </w:t>
      </w:r>
      <w:proofErr w:type="spellStart"/>
      <w:r>
        <w:t>salmonid</w:t>
      </w:r>
      <w:proofErr w:type="spellEnd"/>
      <w:r>
        <w:t xml:space="preserve"> populations.</w:t>
      </w:r>
      <w:r w:rsidR="00734946">
        <w:t xml:space="preserve"> </w:t>
      </w:r>
      <w:r>
        <w:t>When hatchery-born fish are allowed to interbreed with</w:t>
      </w:r>
      <w:r w:rsidR="00734946">
        <w:t xml:space="preserve"> </w:t>
      </w:r>
      <w:r>
        <w:t>wild-born fish on spawning grounds (i.e., the wild population</w:t>
      </w:r>
      <w:r w:rsidR="00734946">
        <w:t xml:space="preserve"> </w:t>
      </w:r>
      <w:r>
        <w:t>is supplemented), the productivity of naturally spawning</w:t>
      </w:r>
      <w:r w:rsidR="00734946">
        <w:t xml:space="preserve"> </w:t>
      </w:r>
      <w:r>
        <w:t>populations may be reduced, compromising conservation objectives</w:t>
      </w:r>
      <w:r w:rsidR="00734946">
        <w:t xml:space="preserve"> </w:t>
      </w:r>
      <w:r>
        <w:t>(</w:t>
      </w:r>
      <w:proofErr w:type="spellStart"/>
      <w:r>
        <w:t>Reisenbichler</w:t>
      </w:r>
      <w:proofErr w:type="spellEnd"/>
      <w:r>
        <w:t xml:space="preserve"> and Rubin 1999). Even </w:t>
      </w:r>
      <w:r w:rsidR="00087C89">
        <w:t>when</w:t>
      </w:r>
      <w:r>
        <w:t xml:space="preserve"> hatchery</w:t>
      </w:r>
      <w:r w:rsidR="00734946">
        <w:t xml:space="preserve"> </w:t>
      </w:r>
      <w:proofErr w:type="spellStart"/>
      <w:r>
        <w:t>spawners</w:t>
      </w:r>
      <w:proofErr w:type="spellEnd"/>
      <w:r>
        <w:t xml:space="preserve"> </w:t>
      </w:r>
      <w:r w:rsidR="00E925B4">
        <w:t>do</w:t>
      </w:r>
      <w:r>
        <w:t xml:space="preserve"> not affect the reproductive success of wild</w:t>
      </w:r>
      <w:r w:rsidR="00E925B4">
        <w:t>-</w:t>
      </w:r>
      <w:r>
        <w:t>born</w:t>
      </w:r>
      <w:r w:rsidR="00734946">
        <w:t xml:space="preserve"> </w:t>
      </w:r>
      <w:proofErr w:type="spellStart"/>
      <w:r>
        <w:t>spawners</w:t>
      </w:r>
      <w:proofErr w:type="spellEnd"/>
      <w:r>
        <w:t xml:space="preserve">, hatchery-born </w:t>
      </w:r>
      <w:proofErr w:type="spellStart"/>
      <w:r>
        <w:t>spawners</w:t>
      </w:r>
      <w:proofErr w:type="spellEnd"/>
      <w:r>
        <w:t xml:space="preserve"> </w:t>
      </w:r>
      <w:r w:rsidR="00087C89">
        <w:t>can</w:t>
      </w:r>
      <w:r>
        <w:t xml:space="preserve"> still hamper</w:t>
      </w:r>
      <w:r w:rsidR="00734946">
        <w:t xml:space="preserve"> </w:t>
      </w:r>
      <w:r>
        <w:t>the estimation of trends in the wild portion of the population</w:t>
      </w:r>
      <w:r w:rsidR="00E925B4">
        <w:t xml:space="preserve"> </w:t>
      </w:r>
      <w:r w:rsidR="00E925B4" w:rsidRPr="00E925B4">
        <w:t>(</w:t>
      </w:r>
      <w:proofErr w:type="spellStart"/>
      <w:r w:rsidR="00E925B4" w:rsidRPr="00E925B4">
        <w:t>Hinric</w:t>
      </w:r>
      <w:r w:rsidR="00E925B4">
        <w:t>hsen</w:t>
      </w:r>
      <w:proofErr w:type="spellEnd"/>
      <w:r w:rsidR="00E925B4">
        <w:t xml:space="preserve"> 2003; McClure et al. 2003)</w:t>
      </w:r>
      <w:r>
        <w:t>.</w:t>
      </w:r>
      <w:r w:rsidR="00734946">
        <w:t xml:space="preserve"> </w:t>
      </w:r>
      <w:r>
        <w:t>To see this, suppose that a large total recruitment per</w:t>
      </w:r>
      <w:r w:rsidR="00734946">
        <w:t xml:space="preserve"> wild </w:t>
      </w:r>
      <w:proofErr w:type="spellStart"/>
      <w:r w:rsidR="00734946">
        <w:t>spawner</w:t>
      </w:r>
      <w:proofErr w:type="spellEnd"/>
      <w:r w:rsidR="00734946">
        <w:t xml:space="preserve"> is evident in the retrospective </w:t>
      </w:r>
      <w:proofErr w:type="spellStart"/>
      <w:r w:rsidR="00734946">
        <w:t>spawner</w:t>
      </w:r>
      <w:proofErr w:type="spellEnd"/>
      <w:r w:rsidR="00734946">
        <w:t xml:space="preserve"> series. If hatchery-reared </w:t>
      </w:r>
      <w:proofErr w:type="spellStart"/>
      <w:r w:rsidR="00734946">
        <w:t>spawners</w:t>
      </w:r>
      <w:proofErr w:type="spellEnd"/>
      <w:r w:rsidR="00734946">
        <w:t xml:space="preserve"> are as effective at producing adult progeny as wild fish, then the large total recruitment per wild </w:t>
      </w:r>
      <w:proofErr w:type="spellStart"/>
      <w:r w:rsidR="00734946">
        <w:t>spawner</w:t>
      </w:r>
      <w:proofErr w:type="spellEnd"/>
      <w:r w:rsidR="00734946">
        <w:t xml:space="preserve"> could have been due to a large input of hatchery-</w:t>
      </w:r>
      <w:r w:rsidR="00E925B4">
        <w:t>born</w:t>
      </w:r>
      <w:r w:rsidR="00734946">
        <w:t xml:space="preserve"> </w:t>
      </w:r>
      <w:proofErr w:type="spellStart"/>
      <w:r w:rsidR="00734946">
        <w:t>spawners</w:t>
      </w:r>
      <w:proofErr w:type="spellEnd"/>
      <w:r w:rsidR="00734946">
        <w:t xml:space="preserve"> one generation ago, even though the trend in wild population abundance was downward. At the other extreme, if hatchery-</w:t>
      </w:r>
      <w:r w:rsidR="00E925B4">
        <w:t>born</w:t>
      </w:r>
      <w:r w:rsidR="00734946">
        <w:t xml:space="preserve"> </w:t>
      </w:r>
      <w:proofErr w:type="spellStart"/>
      <w:r w:rsidR="00734946">
        <w:t>spawners</w:t>
      </w:r>
      <w:proofErr w:type="spellEnd"/>
      <w:r w:rsidR="00734946">
        <w:t xml:space="preserve"> produce no adult progeny (recruits), then a large total recruitment per wild</w:t>
      </w:r>
      <w:r w:rsidR="00E925B4">
        <w:t>-born</w:t>
      </w:r>
      <w:r w:rsidR="00734946">
        <w:t xml:space="preserve"> </w:t>
      </w:r>
      <w:proofErr w:type="spellStart"/>
      <w:r w:rsidR="00734946">
        <w:t>spawner</w:t>
      </w:r>
      <w:proofErr w:type="spellEnd"/>
      <w:r w:rsidR="00734946">
        <w:t xml:space="preserve"> indicates a clear upward trend in wild population abundance. Reliably estimating the relative reproductive success of hatchery-born </w:t>
      </w:r>
      <w:proofErr w:type="spellStart"/>
      <w:r w:rsidR="00734946">
        <w:t>spawners</w:t>
      </w:r>
      <w:proofErr w:type="spellEnd"/>
      <w:r w:rsidR="00734946">
        <w:t xml:space="preserve"> </w:t>
      </w:r>
      <w:r w:rsidR="00087C89">
        <w:t xml:space="preserve">(RRS) </w:t>
      </w:r>
      <w:r w:rsidR="00734946">
        <w:t xml:space="preserve">is also important for evaluating the effectiveness of a captive rearing program as a restoration strategy (Fleming 1994; </w:t>
      </w:r>
      <w:proofErr w:type="spellStart"/>
      <w:r w:rsidR="00734946">
        <w:t>Berejikian</w:t>
      </w:r>
      <w:proofErr w:type="spellEnd"/>
      <w:r w:rsidR="00734946">
        <w:t xml:space="preserve"> et al. 1997). </w:t>
      </w:r>
    </w:p>
    <w:p w:rsidR="001D0458" w:rsidRDefault="00E925B4" w:rsidP="003115F4">
      <w:r>
        <w:t>Because of</w:t>
      </w:r>
      <w:r w:rsidR="00734946">
        <w:t xml:space="preserve"> its importance</w:t>
      </w:r>
      <w:r w:rsidR="003115F4">
        <w:t xml:space="preserve"> and advances in genetic tagging</w:t>
      </w:r>
      <w:r w:rsidR="00734946">
        <w:t xml:space="preserve">, </w:t>
      </w:r>
      <w:r>
        <w:t>studies of</w:t>
      </w:r>
      <w:r w:rsidR="00734946">
        <w:t xml:space="preserve"> the relative reproductive succes</w:t>
      </w:r>
      <w:r>
        <w:t xml:space="preserve">s of hatchery-born </w:t>
      </w:r>
      <w:proofErr w:type="spellStart"/>
      <w:r>
        <w:t>spawners</w:t>
      </w:r>
      <w:proofErr w:type="spellEnd"/>
      <w:r>
        <w:t xml:space="preserve"> have increased </w:t>
      </w:r>
      <w:r w:rsidR="003115F4">
        <w:t>over the last two decades</w:t>
      </w:r>
      <w:r w:rsidR="00734946">
        <w:t xml:space="preserve">. </w:t>
      </w:r>
      <w:r w:rsidR="00E248A2">
        <w:t xml:space="preserve">In early studies, </w:t>
      </w:r>
      <w:proofErr w:type="spellStart"/>
      <w:r w:rsidR="00734946">
        <w:t>Chilcote</w:t>
      </w:r>
      <w:proofErr w:type="spellEnd"/>
      <w:r w:rsidR="00734946">
        <w:t xml:space="preserve"> et al. (1986) used electrophoretic methodologies of </w:t>
      </w:r>
      <w:proofErr w:type="spellStart"/>
      <w:r w:rsidR="00734946">
        <w:t>Allendorf</w:t>
      </w:r>
      <w:proofErr w:type="spellEnd"/>
      <w:r w:rsidR="00734946">
        <w:t xml:space="preserve"> (1975) to estimate differential reproductive success of hatchery and wild summer-run steelhead (</w:t>
      </w:r>
      <w:proofErr w:type="spellStart"/>
      <w:r w:rsidR="00734946" w:rsidRPr="00E248A2">
        <w:rPr>
          <w:i/>
        </w:rPr>
        <w:t>Oncorhynchus</w:t>
      </w:r>
      <w:proofErr w:type="spellEnd"/>
      <w:r w:rsidR="00734946" w:rsidRPr="00E248A2">
        <w:rPr>
          <w:i/>
        </w:rPr>
        <w:t xml:space="preserve"> </w:t>
      </w:r>
      <w:proofErr w:type="spellStart"/>
      <w:r w:rsidR="00734946" w:rsidRPr="00E248A2">
        <w:rPr>
          <w:i/>
        </w:rPr>
        <w:t>mykiss</w:t>
      </w:r>
      <w:proofErr w:type="spellEnd"/>
      <w:r w:rsidR="00734946">
        <w:t xml:space="preserve">) under natural conditions. They concluded that the success of hatchery fish in producing </w:t>
      </w:r>
      <w:proofErr w:type="spellStart"/>
      <w:r w:rsidR="00734946">
        <w:t>smolt</w:t>
      </w:r>
      <w:proofErr w:type="spellEnd"/>
      <w:r w:rsidR="00734946">
        <w:t xml:space="preserve"> offspring was only 28% that of wild fish. This work was later expanded </w:t>
      </w:r>
      <w:r w:rsidR="00734946">
        <w:lastRenderedPageBreak/>
        <w:t xml:space="preserve">by </w:t>
      </w:r>
      <w:proofErr w:type="spellStart"/>
      <w:r w:rsidR="00734946">
        <w:t>Leider</w:t>
      </w:r>
      <w:proofErr w:type="spellEnd"/>
      <w:r w:rsidR="00734946">
        <w:t xml:space="preserve"> et al. (1990), who showed that relative reproductive success of naturally spawning hatchery steelhead compared with wild steelhead decreased from 0.75– 0.788 at the </w:t>
      </w:r>
      <w:proofErr w:type="spellStart"/>
      <w:r w:rsidR="00734946">
        <w:t>subyearling</w:t>
      </w:r>
      <w:proofErr w:type="spellEnd"/>
      <w:r w:rsidR="00734946">
        <w:t xml:space="preserve"> stage to 0</w:t>
      </w:r>
      <w:r w:rsidR="003115F4">
        <w:t>.108–0.129 at the adult stage</w:t>
      </w:r>
      <w:r w:rsidR="003F1C4C">
        <w:t xml:space="preserve">. </w:t>
      </w:r>
      <w:r w:rsidR="00B13F9B">
        <w:t>Later investigations by</w:t>
      </w:r>
      <w:r w:rsidR="00734946">
        <w:t xml:space="preserve"> </w:t>
      </w:r>
      <w:proofErr w:type="spellStart"/>
      <w:r w:rsidR="00734946">
        <w:t>Garant</w:t>
      </w:r>
      <w:proofErr w:type="spellEnd"/>
      <w:r w:rsidR="00734946">
        <w:t xml:space="preserve"> et al. (2001) and Taggart et al. (2001), use</w:t>
      </w:r>
      <w:r w:rsidR="00B13F9B">
        <w:t>d</w:t>
      </w:r>
      <w:r w:rsidR="00734946">
        <w:t xml:space="preserve"> a pedigree analysis whereby parents (</w:t>
      </w:r>
      <w:proofErr w:type="spellStart"/>
      <w:r w:rsidR="00734946">
        <w:t>spawners</w:t>
      </w:r>
      <w:proofErr w:type="spellEnd"/>
      <w:r w:rsidR="00734946">
        <w:t xml:space="preserve">) </w:t>
      </w:r>
      <w:r w:rsidR="00B13F9B">
        <w:t>were</w:t>
      </w:r>
      <w:r w:rsidR="00734946">
        <w:t xml:space="preserve"> assigned to offspring (adult returns) using DNA analysis. This approach uses genetic differences among individuals to assess fitness. It differs from the approach of earlier experiments of </w:t>
      </w:r>
      <w:proofErr w:type="spellStart"/>
      <w:r w:rsidR="00734946">
        <w:t>Reisenbichler</w:t>
      </w:r>
      <w:proofErr w:type="spellEnd"/>
      <w:r w:rsidR="00734946">
        <w:t xml:space="preserve"> and McIntyre (1977), </w:t>
      </w:r>
      <w:proofErr w:type="spellStart"/>
      <w:r w:rsidR="00734946">
        <w:t>Leider</w:t>
      </w:r>
      <w:proofErr w:type="spellEnd"/>
      <w:r w:rsidR="00734946">
        <w:t xml:space="preserve"> et al. (1990), and Fleming et al. (2000) that used genetic markers that differentiated among groups of </w:t>
      </w:r>
      <w:proofErr w:type="spellStart"/>
      <w:r w:rsidR="00734946">
        <w:t>spawners</w:t>
      </w:r>
      <w:proofErr w:type="spellEnd"/>
      <w:r w:rsidR="00734946">
        <w:t xml:space="preserve">, not individuals. The advantage of the group-based approach is that it requires few genetic markers; its disadvantage is that it requires good genetic differentiation between groups and, unlike the individual approach, does not provide individual fitness data, which can be used to estimate fitness with respect to individual traits such as run timing, size, or age (Morgan and Conner 2001). In individual-based experiments, the parents of the adult progeny (recruits) can be uniquely determined with high probability by using microsatellites, which serve as nonlethal, permanent, heritable markers (Ferguson and </w:t>
      </w:r>
      <w:proofErr w:type="spellStart"/>
      <w:r w:rsidR="00734946">
        <w:t>Danzmann</w:t>
      </w:r>
      <w:proofErr w:type="spellEnd"/>
      <w:r w:rsidR="00734946">
        <w:t xml:space="preserve"> 1998; </w:t>
      </w:r>
      <w:proofErr w:type="spellStart"/>
      <w:r w:rsidR="00734946">
        <w:t>Bernatchez</w:t>
      </w:r>
      <w:proofErr w:type="spellEnd"/>
      <w:r w:rsidR="00734946">
        <w:t xml:space="preserve"> and Duchesne 2000; Letcher and King 2001). Such experiments are expensive and exacting, requiring a high number of microsatellite loci and alleles per locus for reliable parentage assignment, but they may provide a relatively swift, accurate procedure for estimating the relative reproductive success of hatchery </w:t>
      </w:r>
      <w:proofErr w:type="spellStart"/>
      <w:r w:rsidR="00734946">
        <w:t>spawners</w:t>
      </w:r>
      <w:proofErr w:type="spellEnd"/>
      <w:r w:rsidR="003F1C4C">
        <w:t xml:space="preserve">. </w:t>
      </w:r>
      <w:r w:rsidR="003115F4">
        <w:t xml:space="preserve">Recently, Hess et al. (2012) </w:t>
      </w:r>
      <w:r w:rsidR="00693E83">
        <w:t>using a pedigree analysis found that mean RRS of hatchery-born females was 1.1 and that of hatchery-born males was 0.89.</w:t>
      </w:r>
    </w:p>
    <w:p w:rsidR="00406363" w:rsidRDefault="00406363" w:rsidP="00406363">
      <w:r>
        <w:t>The estimation of R</w:t>
      </w:r>
      <w:r w:rsidR="00887E35">
        <w:t>R</w:t>
      </w:r>
      <w:r>
        <w:t xml:space="preserve">S is possible using the modern technique of genetic tagging called parentage-based tagging (PBT) of hatchery releases, which can be used to mark a high percentage of juveniles released. PBT involves genotyping hatchery </w:t>
      </w:r>
      <w:proofErr w:type="spellStart"/>
      <w:r>
        <w:t>broodstock</w:t>
      </w:r>
      <w:proofErr w:type="spellEnd"/>
      <w:r>
        <w:t xml:space="preserve"> (parents) and adding these genotypes to a database (Steele et al. 2011; </w:t>
      </w:r>
      <w:r w:rsidRPr="00046EF7">
        <w:t xml:space="preserve">Anderson and Garza 2005; </w:t>
      </w:r>
      <w:r>
        <w:t xml:space="preserve">Anderson and Garza </w:t>
      </w:r>
      <w:r w:rsidRPr="00046EF7">
        <w:t>2006</w:t>
      </w:r>
      <w:r>
        <w:t xml:space="preserve">). Genotyped progeny of these parents collected as juveniles or adults can be assigned back to their parents, thus creating a tag identifying the origin of the parents (wild or hatchery). Software used to assign genotyped progeny to their parents, SNPPIT 1.0 developed by Anderson (2010), is available online at </w:t>
      </w:r>
      <w:r w:rsidRPr="009550D2">
        <w:t>http://www.mybiosoftware.com/population-genetics/6013</w:t>
      </w:r>
      <w:r>
        <w:t xml:space="preserve">. </w:t>
      </w:r>
    </w:p>
    <w:p w:rsidR="001318E4" w:rsidRDefault="00734946" w:rsidP="00734946">
      <w:r>
        <w:t xml:space="preserve">The objective of this </w:t>
      </w:r>
      <w:r w:rsidR="001D0458">
        <w:t xml:space="preserve">documentation is to </w:t>
      </w:r>
      <w:r w:rsidR="00F15EEB">
        <w:t>estimate</w:t>
      </w:r>
      <w:r>
        <w:t xml:space="preserve"> </w:t>
      </w:r>
      <w:r w:rsidR="00F15EEB">
        <w:t xml:space="preserve">the </w:t>
      </w:r>
      <w:r>
        <w:t xml:space="preserve">relative reproductive success of hatchery-born </w:t>
      </w:r>
      <w:proofErr w:type="spellStart"/>
      <w:r>
        <w:t>spawners</w:t>
      </w:r>
      <w:proofErr w:type="spellEnd"/>
      <w:r>
        <w:t xml:space="preserve">, </w:t>
      </w:r>
      <w:r w:rsidRPr="00734946">
        <w:t>RRS</w:t>
      </w:r>
      <w:r>
        <w:t>, where hatchery</w:t>
      </w:r>
      <w:r w:rsidR="00144BE5">
        <w:t>-</w:t>
      </w:r>
      <w:r>
        <w:t xml:space="preserve">born fish are allowed to spawn naturally with wild-born fish. I developed a </w:t>
      </w:r>
      <w:r w:rsidR="00F15EEB">
        <w:t>maximum likelihood</w:t>
      </w:r>
      <w:r>
        <w:t xml:space="preserve"> </w:t>
      </w:r>
      <w:r w:rsidR="00F15EEB">
        <w:t>estimate of the</w:t>
      </w:r>
      <w:r>
        <w:t xml:space="preserve"> relative reproductive success of hatchery-born </w:t>
      </w:r>
      <w:proofErr w:type="spellStart"/>
      <w:r>
        <w:t>spawners</w:t>
      </w:r>
      <w:proofErr w:type="spellEnd"/>
      <w:r>
        <w:t xml:space="preserve">. </w:t>
      </w:r>
    </w:p>
    <w:p w:rsidR="00C45A32" w:rsidRDefault="00C45A32" w:rsidP="00A65C52"/>
    <w:p w:rsidR="00E110CD" w:rsidRDefault="00E110CD" w:rsidP="00936083">
      <w:pPr>
        <w:pStyle w:val="Heading1"/>
      </w:pPr>
      <w:r>
        <w:t>Methods</w:t>
      </w:r>
    </w:p>
    <w:p w:rsidR="00750632" w:rsidRDefault="00750632" w:rsidP="004414FE">
      <w:r>
        <w:t>The</w:t>
      </w:r>
      <w:r w:rsidR="004414FE">
        <w:t>re are two basic</w:t>
      </w:r>
      <w:r>
        <w:t xml:space="preserve"> steps for collecting </w:t>
      </w:r>
      <w:proofErr w:type="spellStart"/>
      <w:r>
        <w:t>spawner</w:t>
      </w:r>
      <w:proofErr w:type="spellEnd"/>
      <w:r>
        <w:t xml:space="preserve"> data necessary to estimate</w:t>
      </w:r>
      <w:r>
        <w:rPr>
          <w:i/>
        </w:rPr>
        <w:t xml:space="preserve"> </w:t>
      </w:r>
      <w:r w:rsidR="00127CE5">
        <w:t xml:space="preserve">the relative reproductive success of hatchery-origin </w:t>
      </w:r>
      <w:proofErr w:type="spellStart"/>
      <w:r w:rsidR="00127CE5">
        <w:t>spawners</w:t>
      </w:r>
      <w:proofErr w:type="spellEnd"/>
      <w:r w:rsidR="004414FE">
        <w:t>. First, g</w:t>
      </w:r>
      <w:r w:rsidR="00127CE5">
        <w:t xml:space="preserve">enotype adults in a certain spawning area and note their origin: hatchery or wild. Enter the genotype and origin into a parent database. </w:t>
      </w:r>
      <w:r w:rsidR="004414FE">
        <w:t>Second, t</w:t>
      </w:r>
      <w:r w:rsidR="00127CE5">
        <w:t xml:space="preserve">ake a random sample from the progeny of these genotyped adults and determine which </w:t>
      </w:r>
      <w:r w:rsidR="00127CE5">
        <w:lastRenderedPageBreak/>
        <w:t>female was its parent using parentage assignment</w:t>
      </w:r>
      <w:r w:rsidR="003F1C4C">
        <w:t xml:space="preserve">. </w:t>
      </w:r>
      <w:r w:rsidR="004414FE">
        <w:t xml:space="preserve">The progeny sampled may be juveniles or returning adults. </w:t>
      </w:r>
      <w:r w:rsidR="00127CE5">
        <w:t>Note the origin of the parent.</w:t>
      </w:r>
    </w:p>
    <w:p w:rsidR="00713EE9" w:rsidRDefault="003464A4" w:rsidP="009326AB">
      <w:r>
        <w:t xml:space="preserve">The method </w:t>
      </w:r>
      <w:r w:rsidR="009501A1">
        <w:t>I</w:t>
      </w:r>
      <w:r>
        <w:t xml:space="preserve"> develop </w:t>
      </w:r>
      <w:r w:rsidR="00391E0F">
        <w:t>in</w:t>
      </w:r>
      <w:r>
        <w:t xml:space="preserve"> this documentation is a maximum likelihood technique (Mood et al. 1974). </w:t>
      </w:r>
      <w:r w:rsidR="004414FE">
        <w:t>T</w:t>
      </w:r>
      <w:r w:rsidR="009B2E21">
        <w:t>he v</w:t>
      </w:r>
      <w:r w:rsidR="00572A40">
        <w:t xml:space="preserve">ariance of the MLE may be </w:t>
      </w:r>
      <w:r w:rsidR="00033B4B">
        <w:t>derived</w:t>
      </w:r>
      <w:r w:rsidR="00572A40">
        <w:t xml:space="preserve"> as the inverse of the</w:t>
      </w:r>
      <w:r w:rsidR="009B2E21">
        <w:t xml:space="preserve"> </w:t>
      </w:r>
      <w:r w:rsidR="00572A40">
        <w:t xml:space="preserve">Fisher </w:t>
      </w:r>
      <w:r w:rsidR="009B2E21">
        <w:t>Information Matrix, which is the negative of the expect</w:t>
      </w:r>
      <w:r w:rsidR="007575BD">
        <w:t xml:space="preserve">ed value of the </w:t>
      </w:r>
      <w:r w:rsidR="00416DF1">
        <w:t>second derivative</w:t>
      </w:r>
      <w:r w:rsidR="007575BD">
        <w:t xml:space="preserve"> of the l</w:t>
      </w:r>
      <w:r w:rsidR="009B2E21">
        <w:t>ikelihood function</w:t>
      </w:r>
      <w:r w:rsidR="00D77317">
        <w:t xml:space="preserve"> (Mood et al. 1974)</w:t>
      </w:r>
      <w:r w:rsidR="009B2E21">
        <w:t>.</w:t>
      </w:r>
      <w:r w:rsidR="009326AB">
        <w:t xml:space="preserve"> </w:t>
      </w:r>
      <w:r w:rsidR="009501A1">
        <w:t>I</w:t>
      </w:r>
      <w:r w:rsidR="00B5236B">
        <w:t xml:space="preserve"> begin by defining the </w:t>
      </w:r>
      <w:r w:rsidR="006150A5">
        <w:t xml:space="preserve">assumptions (Table 1) and the </w:t>
      </w:r>
      <w:r w:rsidR="00B5236B">
        <w:t xml:space="preserve">variables used in the study, </w:t>
      </w:r>
      <w:r w:rsidR="006150A5">
        <w:t xml:space="preserve">which are used to develop the </w:t>
      </w:r>
      <w:r w:rsidR="00532DE1">
        <w:t>probability model</w:t>
      </w:r>
      <w:r w:rsidR="00B5236B">
        <w:t xml:space="preserve">. </w:t>
      </w:r>
      <w:r w:rsidR="00CF529A">
        <w:t>For convenience, variable names and their definitions are given in Appendix A. Statistical code for the analysis, written in the R programming language, may be found in Appendix B</w:t>
      </w:r>
      <w:r w:rsidR="00490DD6">
        <w:t>.</w:t>
      </w:r>
      <w:r w:rsidR="00CF529A">
        <w:t xml:space="preserve"> </w:t>
      </w:r>
    </w:p>
    <w:tbl>
      <w:tblPr>
        <w:tblW w:w="0" w:type="auto"/>
        <w:tblLook w:val="04A0" w:firstRow="1" w:lastRow="0" w:firstColumn="1" w:lastColumn="0" w:noHBand="0" w:noVBand="1"/>
      </w:tblPr>
      <w:tblGrid>
        <w:gridCol w:w="828"/>
        <w:gridCol w:w="8748"/>
      </w:tblGrid>
      <w:tr w:rsidR="00E232C9" w:rsidTr="00E232C9">
        <w:tc>
          <w:tcPr>
            <w:tcW w:w="9576" w:type="dxa"/>
            <w:gridSpan w:val="2"/>
            <w:tcBorders>
              <w:bottom w:val="single" w:sz="4" w:space="0" w:color="auto"/>
            </w:tcBorders>
          </w:tcPr>
          <w:p w:rsidR="00E232C9" w:rsidRDefault="00E232C9" w:rsidP="0058665D">
            <w:r>
              <w:t>Table 1.</w:t>
            </w:r>
            <w:r w:rsidRPr="00EE700D">
              <w:t>—</w:t>
            </w:r>
            <w:r>
              <w:t>Assumptions</w:t>
            </w:r>
          </w:p>
        </w:tc>
      </w:tr>
      <w:tr w:rsidR="00E232C9" w:rsidTr="0078153F">
        <w:tc>
          <w:tcPr>
            <w:tcW w:w="828" w:type="dxa"/>
            <w:tcBorders>
              <w:top w:val="single" w:sz="4" w:space="0" w:color="auto"/>
            </w:tcBorders>
          </w:tcPr>
          <w:p w:rsidR="00E232C9" w:rsidRDefault="00E232C9" w:rsidP="004414FE">
            <w:pPr>
              <w:pStyle w:val="mylist"/>
            </w:pPr>
            <w:r>
              <w:t>1</w:t>
            </w:r>
          </w:p>
        </w:tc>
        <w:tc>
          <w:tcPr>
            <w:tcW w:w="8748" w:type="dxa"/>
            <w:tcBorders>
              <w:top w:val="single" w:sz="4" w:space="0" w:color="auto"/>
            </w:tcBorders>
          </w:tcPr>
          <w:p w:rsidR="00E232C9" w:rsidRDefault="00E232C9" w:rsidP="00E232C9">
            <w:pPr>
              <w:pStyle w:val="mylist"/>
            </w:pPr>
            <w:r>
              <w:t>The assignment of a particular fish to a parent does not influence the assignment of any other fish to a parent (independence).</w:t>
            </w:r>
          </w:p>
        </w:tc>
      </w:tr>
      <w:tr w:rsidR="00E232C9" w:rsidTr="00445470">
        <w:tc>
          <w:tcPr>
            <w:tcW w:w="828" w:type="dxa"/>
          </w:tcPr>
          <w:p w:rsidR="00E232C9" w:rsidRDefault="00E232C9" w:rsidP="00256AB0">
            <w:pPr>
              <w:pStyle w:val="mylist"/>
            </w:pPr>
            <w:r>
              <w:t>2</w:t>
            </w:r>
          </w:p>
        </w:tc>
        <w:tc>
          <w:tcPr>
            <w:tcW w:w="8748" w:type="dxa"/>
          </w:tcPr>
          <w:p w:rsidR="00E232C9" w:rsidRDefault="00E232C9" w:rsidP="00E232C9">
            <w:pPr>
              <w:pStyle w:val="mylist"/>
            </w:pPr>
            <w:r>
              <w:t>Each sampled fish that is the offspring of a hatchery-origin female parent has the same probability of being assigned a hatchery-origin female paren</w:t>
            </w:r>
            <w:r w:rsidR="0058665D">
              <w:t>t (identically distributed).</w:t>
            </w:r>
          </w:p>
        </w:tc>
      </w:tr>
      <w:tr w:rsidR="00E232C9" w:rsidTr="00445470">
        <w:trPr>
          <w:trHeight w:val="305"/>
        </w:trPr>
        <w:tc>
          <w:tcPr>
            <w:tcW w:w="828" w:type="dxa"/>
          </w:tcPr>
          <w:p w:rsidR="00E232C9" w:rsidRDefault="00E232C9" w:rsidP="00256AB0">
            <w:pPr>
              <w:ind w:firstLine="0"/>
            </w:pPr>
            <w:r>
              <w:t>3</w:t>
            </w:r>
          </w:p>
        </w:tc>
        <w:tc>
          <w:tcPr>
            <w:tcW w:w="8748" w:type="dxa"/>
          </w:tcPr>
          <w:p w:rsidR="00E232C9" w:rsidRDefault="00E232C9" w:rsidP="00E232C9">
            <w:pPr>
              <w:ind w:firstLine="0"/>
            </w:pPr>
            <w:r w:rsidRPr="00E232C9">
              <w:t xml:space="preserve">Each sampled fish that is the offspring of a </w:t>
            </w:r>
            <w:r>
              <w:t>wild</w:t>
            </w:r>
            <w:r w:rsidRPr="00E232C9">
              <w:t xml:space="preserve">-origin female parent has the same probability of being assigned a </w:t>
            </w:r>
            <w:r>
              <w:t>wild</w:t>
            </w:r>
            <w:r w:rsidRPr="00E232C9">
              <w:t>-origin female parent</w:t>
            </w:r>
            <w:r w:rsidR="0058665D">
              <w:t xml:space="preserve"> (identically distributed)</w:t>
            </w:r>
            <w:r w:rsidRPr="00E232C9">
              <w:t>.</w:t>
            </w:r>
          </w:p>
        </w:tc>
      </w:tr>
      <w:tr w:rsidR="0058665D" w:rsidTr="00445470">
        <w:tc>
          <w:tcPr>
            <w:tcW w:w="828" w:type="dxa"/>
            <w:tcBorders>
              <w:bottom w:val="single" w:sz="4" w:space="0" w:color="auto"/>
            </w:tcBorders>
          </w:tcPr>
          <w:p w:rsidR="0058665D" w:rsidRDefault="0058665D" w:rsidP="006B549E">
            <w:pPr>
              <w:ind w:firstLine="0"/>
            </w:pPr>
            <w:r>
              <w:t>4</w:t>
            </w:r>
          </w:p>
        </w:tc>
        <w:tc>
          <w:tcPr>
            <w:tcW w:w="8748" w:type="dxa"/>
            <w:tcBorders>
              <w:bottom w:val="single" w:sz="4" w:space="0" w:color="auto"/>
            </w:tcBorders>
          </w:tcPr>
          <w:p w:rsidR="0058665D" w:rsidRDefault="0058665D" w:rsidP="006B549E">
            <w:pPr>
              <w:ind w:firstLine="0"/>
            </w:pPr>
            <w:r>
              <w:t>Whether an individual is sampled has no effect on the probability that another individual is sampled (independently drawn random sample).</w:t>
            </w:r>
          </w:p>
        </w:tc>
      </w:tr>
    </w:tbl>
    <w:p w:rsidR="00CD5502" w:rsidRDefault="00CD5502" w:rsidP="00CD5502">
      <w:pPr>
        <w:pStyle w:val="Heading2"/>
      </w:pPr>
      <w:r>
        <w:t>Estimation</w:t>
      </w:r>
    </w:p>
    <w:p w:rsidR="005C43DD" w:rsidRDefault="005C43DD" w:rsidP="00B5236B">
      <w:r>
        <w:t>The assumptions in Table 1 allow</w:t>
      </w:r>
      <w:r w:rsidR="00DD08D9">
        <w:t xml:space="preserve"> one to </w:t>
      </w:r>
      <w:r w:rsidR="006B0A89">
        <w:t xml:space="preserve">express the total number of progeny assigned to </w:t>
      </w:r>
      <w:r w:rsidR="0078153F">
        <w:t>a wild-born female parent</w:t>
      </w:r>
      <w:r w:rsidR="009B30FA">
        <w:t>,</w:t>
      </w:r>
      <w:r w:rsidR="009B30FA" w:rsidRPr="008A224A">
        <w:rPr>
          <w:position w:val="-6"/>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1.25pt" o:ole="">
            <v:imagedata r:id="rId9" o:title=""/>
          </v:shape>
          <o:OLEObject Type="Embed" ProgID="Equation.3" ShapeID="_x0000_i1025" DrawAspect="Content" ObjectID="_1475950661" r:id="rId10"/>
        </w:object>
      </w:r>
      <w:proofErr w:type="gramStart"/>
      <w:r w:rsidR="004944CD">
        <w:t>,</w:t>
      </w:r>
      <w:proofErr w:type="gramEnd"/>
      <w:r w:rsidR="006B0A89">
        <w:t xml:space="preserve"> as </w:t>
      </w:r>
      <w:r w:rsidR="004944CD">
        <w:t>a binomial random variable</w:t>
      </w:r>
      <w:r w:rsidR="00490DD6">
        <w:t xml:space="preserve"> with probability density function:</w:t>
      </w:r>
    </w:p>
    <w:p w:rsidR="00722F52" w:rsidRDefault="00722F52" w:rsidP="005C43DD"/>
    <w:tbl>
      <w:tblPr>
        <w:tblW w:w="9468" w:type="dxa"/>
        <w:tblLook w:val="04A0" w:firstRow="1" w:lastRow="0" w:firstColumn="1" w:lastColumn="0" w:noHBand="0" w:noVBand="1"/>
      </w:tblPr>
      <w:tblGrid>
        <w:gridCol w:w="8972"/>
        <w:gridCol w:w="496"/>
      </w:tblGrid>
      <w:tr w:rsidR="005C43DD" w:rsidTr="003C4991">
        <w:trPr>
          <w:trHeight w:val="953"/>
        </w:trPr>
        <w:tc>
          <w:tcPr>
            <w:tcW w:w="8972" w:type="dxa"/>
          </w:tcPr>
          <w:p w:rsidR="009713B2" w:rsidRPr="001B0B55" w:rsidRDefault="00F15EEB" w:rsidP="006047C7">
            <w:pPr>
              <w:pStyle w:val="Cnormal"/>
            </w:pPr>
            <w:r w:rsidRPr="00716639">
              <w:rPr>
                <w:position w:val="-32"/>
              </w:rPr>
              <w:object w:dxaOrig="5720" w:dyaOrig="800">
                <v:shape id="_x0000_i1026" type="#_x0000_t75" style="width:283.5pt;height:40.5pt" o:ole="">
                  <v:imagedata r:id="rId11" o:title=""/>
                </v:shape>
                <o:OLEObject Type="Embed" ProgID="Equation.3" ShapeID="_x0000_i1026" DrawAspect="Content" ObjectID="_1475950662" r:id="rId12"/>
              </w:object>
            </w:r>
            <w:r w:rsidR="00490DD6">
              <w:t>,</w:t>
            </w:r>
          </w:p>
        </w:tc>
        <w:tc>
          <w:tcPr>
            <w:tcW w:w="496" w:type="dxa"/>
          </w:tcPr>
          <w:p w:rsidR="005C43DD" w:rsidRPr="00AA52CA" w:rsidRDefault="008F6D90" w:rsidP="006047C7">
            <w:pPr>
              <w:pStyle w:val="Cnormal"/>
            </w:pPr>
            <w:r>
              <w:t>(1)</w:t>
            </w:r>
          </w:p>
        </w:tc>
      </w:tr>
    </w:tbl>
    <w:p w:rsidR="005C43DD" w:rsidRDefault="0078153F" w:rsidP="003C4991">
      <w:pPr>
        <w:ind w:firstLine="0"/>
      </w:pPr>
      <w:proofErr w:type="gramStart"/>
      <w:r>
        <w:t>where</w:t>
      </w:r>
      <w:proofErr w:type="gramEnd"/>
      <w:r w:rsidR="00490DD6">
        <w:t xml:space="preserve"> </w:t>
      </w:r>
      <w:r w:rsidRPr="0078153F">
        <w:rPr>
          <w:i/>
        </w:rPr>
        <w:t>n</w:t>
      </w:r>
      <w:r>
        <w:t xml:space="preserve"> is the number of progeny sampled, </w:t>
      </w:r>
      <w:r w:rsidRPr="0078153F">
        <w:rPr>
          <w:i/>
        </w:rPr>
        <w:t>x</w:t>
      </w:r>
      <w:r>
        <w:t xml:space="preserve"> is the number of progeny assigned to a wild-origin female parent, </w:t>
      </w:r>
      <w:r w:rsidRPr="0078153F">
        <w:rPr>
          <w:position w:val="-12"/>
        </w:rPr>
        <w:object w:dxaOrig="340" w:dyaOrig="360">
          <v:shape id="_x0000_i1027" type="#_x0000_t75" style="width:17.25pt;height:18pt" o:ole="">
            <v:imagedata r:id="rId13" o:title=""/>
          </v:shape>
          <o:OLEObject Type="Embed" ProgID="Equation.3" ShapeID="_x0000_i1027" DrawAspect="Content" ObjectID="_1475950663" r:id="rId14"/>
        </w:object>
      </w:r>
      <w:r>
        <w:t xml:space="preserve">is the total number of wild-born female parents, </w:t>
      </w:r>
      <w:r w:rsidRPr="0078153F">
        <w:rPr>
          <w:position w:val="-10"/>
        </w:rPr>
        <w:object w:dxaOrig="340" w:dyaOrig="340">
          <v:shape id="_x0000_i1028" type="#_x0000_t75" style="width:17.25pt;height:17.25pt" o:ole="">
            <v:imagedata r:id="rId15" o:title=""/>
          </v:shape>
          <o:OLEObject Type="Embed" ProgID="Equation.3" ShapeID="_x0000_i1028" DrawAspect="Content" ObjectID="_1475950664" r:id="rId16"/>
        </w:object>
      </w:r>
      <w:r>
        <w:t xml:space="preserve">is the total number of hatchery-born female parents, and </w:t>
      </w:r>
      <w:r w:rsidRPr="0078153F">
        <w:rPr>
          <w:position w:val="-6"/>
        </w:rPr>
        <w:object w:dxaOrig="200" w:dyaOrig="279">
          <v:shape id="_x0000_i1029" type="#_x0000_t75" style="width:9.75pt;height:13.5pt" o:ole="">
            <v:imagedata r:id="rId17" o:title=""/>
          </v:shape>
          <o:OLEObject Type="Embed" ProgID="Equation.3" ShapeID="_x0000_i1029" DrawAspect="Content" ObjectID="_1475950665" r:id="rId18"/>
        </w:object>
      </w:r>
      <w:r>
        <w:t xml:space="preserve"> is the RRS of hatchery- versus wild-origin </w:t>
      </w:r>
      <w:proofErr w:type="spellStart"/>
      <w:r>
        <w:t>spawners</w:t>
      </w:r>
      <w:proofErr w:type="spellEnd"/>
      <w:r>
        <w:t xml:space="preserve">. </w:t>
      </w:r>
      <w:r w:rsidR="007E1F38">
        <w:t>Given the</w:t>
      </w:r>
      <w:r w:rsidR="00FB4909">
        <w:t xml:space="preserve"> joint distribution of the observations</w:t>
      </w:r>
      <w:r w:rsidR="007E1F38">
        <w:t xml:space="preserve"> in equation (1), it is</w:t>
      </w:r>
      <w:r w:rsidR="00FB4909">
        <w:t xml:space="preserve"> now possible to form the log-likelihood function of the unknown </w:t>
      </w:r>
      <w:r w:rsidR="003C4991">
        <w:t xml:space="preserve">parameter </w:t>
      </w:r>
      <w:r w:rsidR="0042707D" w:rsidRPr="003C4991">
        <w:rPr>
          <w:position w:val="-6"/>
        </w:rPr>
        <w:object w:dxaOrig="200" w:dyaOrig="279">
          <v:shape id="_x0000_i1030" type="#_x0000_t75" style="width:9.75pt;height:13.5pt" o:ole="">
            <v:imagedata r:id="rId19" o:title=""/>
          </v:shape>
          <o:OLEObject Type="Embed" ProgID="Equation.3" ShapeID="_x0000_i1030" DrawAspect="Content" ObjectID="_1475950666" r:id="rId20"/>
        </w:object>
      </w:r>
      <w:r w:rsidR="007E1F38">
        <w:t xml:space="preserve">by taking the natural log of the </w:t>
      </w:r>
      <w:r w:rsidR="003C4991">
        <w:t xml:space="preserve">probability </w:t>
      </w:r>
      <w:r w:rsidR="007E1F38">
        <w:t>distribution and treating the result as a function of the parameter</w:t>
      </w:r>
      <w:r w:rsidR="003C4991">
        <w:t>:</w:t>
      </w:r>
    </w:p>
    <w:p w:rsidR="00584597" w:rsidRDefault="00584597" w:rsidP="003C4991">
      <w:pPr>
        <w:ind w:firstLine="0"/>
      </w:pPr>
    </w:p>
    <w:tbl>
      <w:tblPr>
        <w:tblW w:w="9468" w:type="dxa"/>
        <w:tblLook w:val="04A0" w:firstRow="1" w:lastRow="0" w:firstColumn="1" w:lastColumn="0" w:noHBand="0" w:noVBand="1"/>
      </w:tblPr>
      <w:tblGrid>
        <w:gridCol w:w="8972"/>
        <w:gridCol w:w="496"/>
      </w:tblGrid>
      <w:tr w:rsidR="00C261D6" w:rsidTr="0042707D">
        <w:trPr>
          <w:trHeight w:val="818"/>
        </w:trPr>
        <w:tc>
          <w:tcPr>
            <w:tcW w:w="8972" w:type="dxa"/>
          </w:tcPr>
          <w:p w:rsidR="00C261D6" w:rsidRPr="001B0B55" w:rsidRDefault="006B549E" w:rsidP="0042707D">
            <w:pPr>
              <w:pStyle w:val="Cnormal"/>
            </w:pPr>
            <w:r w:rsidRPr="00FB4909">
              <w:rPr>
                <w:position w:val="-30"/>
              </w:rPr>
              <w:object w:dxaOrig="5920" w:dyaOrig="720">
                <v:shape id="_x0000_i1031" type="#_x0000_t75" style="width:294pt;height:36.75pt" o:ole="">
                  <v:imagedata r:id="rId21" o:title=""/>
                </v:shape>
                <o:OLEObject Type="Embed" ProgID="Equation.3" ShapeID="_x0000_i1031" DrawAspect="Content" ObjectID="_1475950667" r:id="rId22"/>
              </w:object>
            </w:r>
            <w:r w:rsidR="00E16386">
              <w:t>.</w:t>
            </w:r>
          </w:p>
        </w:tc>
        <w:tc>
          <w:tcPr>
            <w:tcW w:w="496" w:type="dxa"/>
          </w:tcPr>
          <w:p w:rsidR="00C261D6" w:rsidRPr="00AA52CA" w:rsidRDefault="00C261D6" w:rsidP="00C261D6">
            <w:pPr>
              <w:pStyle w:val="Cnormal"/>
            </w:pPr>
            <w:r>
              <w:t>(2)</w:t>
            </w:r>
          </w:p>
        </w:tc>
      </w:tr>
    </w:tbl>
    <w:p w:rsidR="00584597" w:rsidRDefault="00584597" w:rsidP="00524684">
      <w:pPr>
        <w:pStyle w:val="Cnormal"/>
      </w:pPr>
    </w:p>
    <w:p w:rsidR="00FD2176" w:rsidRDefault="00E84A40" w:rsidP="00524684">
      <w:pPr>
        <w:pStyle w:val="Cnormal"/>
      </w:pPr>
      <w:r>
        <w:t>To determine the MLEs of</w:t>
      </w:r>
      <w:r w:rsidR="009B30FA" w:rsidRPr="009B30FA">
        <w:rPr>
          <w:position w:val="-6"/>
        </w:rPr>
        <w:object w:dxaOrig="200" w:dyaOrig="279">
          <v:shape id="_x0000_i1032" type="#_x0000_t75" style="width:9.75pt;height:13.5pt" o:ole="">
            <v:imagedata r:id="rId23" o:title=""/>
          </v:shape>
          <o:OLEObject Type="Embed" ProgID="Equation.3" ShapeID="_x0000_i1032" DrawAspect="Content" ObjectID="_1475950668" r:id="rId24"/>
        </w:object>
      </w:r>
      <w:r w:rsidR="00FD2176">
        <w:t xml:space="preserve">, </w:t>
      </w:r>
      <w:r w:rsidR="009501A1">
        <w:t>I</w:t>
      </w:r>
      <w:r w:rsidR="00FD2176">
        <w:t xml:space="preserve"> set the </w:t>
      </w:r>
      <w:r w:rsidR="009B30FA">
        <w:t>derivative</w:t>
      </w:r>
      <w:r w:rsidR="00FD2176">
        <w:t xml:space="preserve"> of the log likelihood function equal to zero and </w:t>
      </w:r>
      <w:r>
        <w:t>solve for the unknown values of</w:t>
      </w:r>
      <w:r w:rsidR="009B30FA" w:rsidRPr="009B30FA">
        <w:rPr>
          <w:position w:val="-6"/>
        </w:rPr>
        <w:object w:dxaOrig="200" w:dyaOrig="279">
          <v:shape id="_x0000_i1033" type="#_x0000_t75" style="width:9.75pt;height:13.5pt" o:ole="">
            <v:imagedata r:id="rId25" o:title=""/>
          </v:shape>
          <o:OLEObject Type="Embed" ProgID="Equation.3" ShapeID="_x0000_i1033" DrawAspect="Content" ObjectID="_1475950669" r:id="rId26"/>
        </w:object>
      </w:r>
      <w:r w:rsidR="009B30FA">
        <w:t>. The derivate</w:t>
      </w:r>
      <w:r w:rsidR="00FD2176">
        <w:t xml:space="preserve"> of the log likelihood function </w:t>
      </w:r>
      <w:r w:rsidR="009B30FA">
        <w:t>is</w:t>
      </w:r>
    </w:p>
    <w:p w:rsidR="00584597" w:rsidRDefault="00584597" w:rsidP="00524684">
      <w:pPr>
        <w:pStyle w:val="Cnormal"/>
      </w:pPr>
    </w:p>
    <w:tbl>
      <w:tblPr>
        <w:tblW w:w="9468" w:type="dxa"/>
        <w:tblLook w:val="04A0" w:firstRow="1" w:lastRow="0" w:firstColumn="1" w:lastColumn="0" w:noHBand="0" w:noVBand="1"/>
      </w:tblPr>
      <w:tblGrid>
        <w:gridCol w:w="8972"/>
        <w:gridCol w:w="496"/>
      </w:tblGrid>
      <w:tr w:rsidR="006B0B5B" w:rsidTr="00EF2B5C">
        <w:trPr>
          <w:trHeight w:val="854"/>
        </w:trPr>
        <w:tc>
          <w:tcPr>
            <w:tcW w:w="8972" w:type="dxa"/>
          </w:tcPr>
          <w:p w:rsidR="006B0B5B" w:rsidRPr="00EF2B5C" w:rsidRDefault="0078153F" w:rsidP="00EF2B5C">
            <w:pPr>
              <w:pStyle w:val="Cnormal"/>
            </w:pPr>
            <w:r w:rsidRPr="009B30FA">
              <w:rPr>
                <w:position w:val="-30"/>
              </w:rPr>
              <w:object w:dxaOrig="2600" w:dyaOrig="680">
                <v:shape id="_x0000_i1034" type="#_x0000_t75" style="width:129pt;height:34.5pt" o:ole="">
                  <v:imagedata r:id="rId27" o:title=""/>
                </v:shape>
                <o:OLEObject Type="Embed" ProgID="Equation.3" ShapeID="_x0000_i1034" DrawAspect="Content" ObjectID="_1475950670" r:id="rId28"/>
              </w:object>
            </w:r>
            <w:r w:rsidR="00584597">
              <w:t>.</w:t>
            </w:r>
          </w:p>
        </w:tc>
        <w:tc>
          <w:tcPr>
            <w:tcW w:w="496" w:type="dxa"/>
          </w:tcPr>
          <w:p w:rsidR="006B0B5B" w:rsidRPr="00AA52CA" w:rsidRDefault="006B0B5B" w:rsidP="001F33BB">
            <w:pPr>
              <w:pStyle w:val="Cnormal"/>
            </w:pPr>
            <w:r>
              <w:t>(</w:t>
            </w:r>
            <w:r w:rsidR="001F33BB">
              <w:t>3</w:t>
            </w:r>
            <w:r>
              <w:t>)</w:t>
            </w:r>
          </w:p>
        </w:tc>
      </w:tr>
    </w:tbl>
    <w:p w:rsidR="00584597" w:rsidRDefault="00584597" w:rsidP="00524684">
      <w:pPr>
        <w:pStyle w:val="Cnormal"/>
      </w:pPr>
    </w:p>
    <w:p w:rsidR="00EF2B5C" w:rsidRDefault="00EF2B5C" w:rsidP="00524684">
      <w:pPr>
        <w:pStyle w:val="Cnormal"/>
      </w:pPr>
      <w:r>
        <w:t xml:space="preserve">Setting the right hand size of </w:t>
      </w:r>
      <w:r w:rsidRPr="000E35F9">
        <w:t>equation</w:t>
      </w:r>
      <w:r>
        <w:t xml:space="preserve"> (3) to zero and solving for </w:t>
      </w:r>
      <w:r w:rsidRPr="00EF2B5C">
        <w:rPr>
          <w:position w:val="-6"/>
        </w:rPr>
        <w:object w:dxaOrig="200" w:dyaOrig="279">
          <v:shape id="_x0000_i1035" type="#_x0000_t75" style="width:9.75pt;height:13.5pt" o:ole="">
            <v:imagedata r:id="rId29" o:title=""/>
          </v:shape>
          <o:OLEObject Type="Embed" ProgID="Equation.3" ShapeID="_x0000_i1035" DrawAspect="Content" ObjectID="_1475950671" r:id="rId30"/>
        </w:object>
      </w:r>
      <w:r>
        <w:t xml:space="preserve"> yields the MLE</w:t>
      </w:r>
    </w:p>
    <w:p w:rsidR="00584597" w:rsidRDefault="00584597" w:rsidP="00524684">
      <w:pPr>
        <w:pStyle w:val="Cnormal"/>
      </w:pPr>
    </w:p>
    <w:tbl>
      <w:tblPr>
        <w:tblW w:w="9468" w:type="dxa"/>
        <w:tblLook w:val="04A0" w:firstRow="1" w:lastRow="0" w:firstColumn="1" w:lastColumn="0" w:noHBand="0" w:noVBand="1"/>
      </w:tblPr>
      <w:tblGrid>
        <w:gridCol w:w="8972"/>
        <w:gridCol w:w="496"/>
      </w:tblGrid>
      <w:tr w:rsidR="00EF2B5C" w:rsidTr="00F13DA0">
        <w:trPr>
          <w:trHeight w:val="854"/>
        </w:trPr>
        <w:tc>
          <w:tcPr>
            <w:tcW w:w="8972" w:type="dxa"/>
          </w:tcPr>
          <w:p w:rsidR="00EF2B5C" w:rsidRPr="00EF2B5C" w:rsidRDefault="0078153F" w:rsidP="00F13DA0">
            <w:pPr>
              <w:pStyle w:val="Cnormal"/>
            </w:pPr>
            <w:r w:rsidRPr="009B30FA">
              <w:rPr>
                <w:position w:val="-30"/>
              </w:rPr>
              <w:object w:dxaOrig="1400" w:dyaOrig="680">
                <v:shape id="_x0000_i1036" type="#_x0000_t75" style="width:69.75pt;height:34.5pt" o:ole="">
                  <v:imagedata r:id="rId31" o:title=""/>
                </v:shape>
                <o:OLEObject Type="Embed" ProgID="Equation.3" ShapeID="_x0000_i1036" DrawAspect="Content" ObjectID="_1475950672" r:id="rId32"/>
              </w:object>
            </w:r>
            <w:r w:rsidR="00584597">
              <w:t>,</w:t>
            </w:r>
          </w:p>
        </w:tc>
        <w:tc>
          <w:tcPr>
            <w:tcW w:w="496" w:type="dxa"/>
          </w:tcPr>
          <w:p w:rsidR="00EF2B5C" w:rsidRPr="00AA52CA" w:rsidRDefault="00EF2B5C" w:rsidP="00584597">
            <w:pPr>
              <w:pStyle w:val="Cnormal"/>
            </w:pPr>
            <w:r>
              <w:t>(</w:t>
            </w:r>
            <w:r w:rsidR="00584597">
              <w:t>4</w:t>
            </w:r>
            <w:r>
              <w:t>)</w:t>
            </w:r>
          </w:p>
        </w:tc>
      </w:tr>
    </w:tbl>
    <w:p w:rsidR="00584597" w:rsidRDefault="00584597" w:rsidP="00524684">
      <w:pPr>
        <w:pStyle w:val="Cnormal"/>
      </w:pPr>
    </w:p>
    <w:p w:rsidR="00584597" w:rsidRDefault="00584597" w:rsidP="00524684">
      <w:pPr>
        <w:pStyle w:val="Cnormal"/>
      </w:pPr>
      <w:proofErr w:type="gramStart"/>
      <w:r>
        <w:t>which</w:t>
      </w:r>
      <w:proofErr w:type="gramEnd"/>
      <w:r>
        <w:t xml:space="preserve"> is the number of progeny per hatchery </w:t>
      </w:r>
      <w:proofErr w:type="spellStart"/>
      <w:r>
        <w:t>spawner</w:t>
      </w:r>
      <w:proofErr w:type="spellEnd"/>
      <w:r>
        <w:t xml:space="preserve"> divided by the number of progeny per wild </w:t>
      </w:r>
      <w:proofErr w:type="spellStart"/>
      <w:r>
        <w:t>spawner</w:t>
      </w:r>
      <w:proofErr w:type="spellEnd"/>
      <w:r>
        <w:t>.</w:t>
      </w:r>
    </w:p>
    <w:p w:rsidR="00C261D6" w:rsidRDefault="00EF2B5C" w:rsidP="00CD5502">
      <w:r>
        <w:t>T</w:t>
      </w:r>
      <w:r w:rsidR="00217EFE">
        <w:t>he next step in deriving the theoretical formulas for precision of the MLEs is to derive the Fisher Information Matrix</w:t>
      </w:r>
      <w:r w:rsidR="008F660E">
        <w:t xml:space="preserve"> (which is a scalar in this case, not a full matrix)</w:t>
      </w:r>
      <w:r w:rsidR="00217EFE">
        <w:t xml:space="preserve">. The inverse of the Fisher Information </w:t>
      </w:r>
      <w:r w:rsidR="008F660E">
        <w:t>Matrix will supply the variance</w:t>
      </w:r>
      <w:r w:rsidR="00217EFE">
        <w:t xml:space="preserve"> </w:t>
      </w:r>
      <w:r w:rsidR="008F660E">
        <w:t>of the MLE</w:t>
      </w:r>
      <w:r w:rsidR="00217EFE">
        <w:t xml:space="preserve"> </w:t>
      </w:r>
      <w:proofErr w:type="gramStart"/>
      <w:r w:rsidR="00217EFE">
        <w:t xml:space="preserve">of </w:t>
      </w:r>
      <w:proofErr w:type="gramEnd"/>
      <w:r w:rsidR="008F660E" w:rsidRPr="008F660E">
        <w:rPr>
          <w:position w:val="-6"/>
        </w:rPr>
        <w:object w:dxaOrig="200" w:dyaOrig="279">
          <v:shape id="_x0000_i1037" type="#_x0000_t75" style="width:9.75pt;height:13.5pt" o:ole="">
            <v:imagedata r:id="rId33" o:title=""/>
          </v:shape>
          <o:OLEObject Type="Embed" ProgID="Equation.3" ShapeID="_x0000_i1037" DrawAspect="Content" ObjectID="_1475950673" r:id="rId34"/>
        </w:object>
      </w:r>
      <w:r w:rsidR="00217EFE">
        <w:t xml:space="preserve">. </w:t>
      </w:r>
      <w:r w:rsidR="00296524">
        <w:t>The Fisher Information Matrix is the</w:t>
      </w:r>
      <w:r w:rsidR="00524684">
        <w:t xml:space="preserve"> </w:t>
      </w:r>
      <w:r w:rsidR="00296524">
        <w:t xml:space="preserve">negative of the </w:t>
      </w:r>
      <w:r w:rsidR="00524684">
        <w:t xml:space="preserve">expected value of the </w:t>
      </w:r>
      <w:r w:rsidR="008F660E">
        <w:t>second derivative o</w:t>
      </w:r>
      <w:r w:rsidR="00524684">
        <w:t>f the likelihood function</w:t>
      </w:r>
      <w:r w:rsidR="00020CB9">
        <w:t>. The second derivative of the likelihood function is</w:t>
      </w:r>
      <w:r w:rsidR="00296524">
        <w:t xml:space="preserve"> </w:t>
      </w:r>
    </w:p>
    <w:p w:rsidR="00EC5DD1" w:rsidRDefault="00EC5DD1" w:rsidP="00524684">
      <w:pPr>
        <w:pStyle w:val="Cnormal"/>
      </w:pPr>
    </w:p>
    <w:tbl>
      <w:tblPr>
        <w:tblW w:w="9468" w:type="dxa"/>
        <w:tblLook w:val="04A0" w:firstRow="1" w:lastRow="0" w:firstColumn="1" w:lastColumn="0" w:noHBand="0" w:noVBand="1"/>
      </w:tblPr>
      <w:tblGrid>
        <w:gridCol w:w="8972"/>
        <w:gridCol w:w="496"/>
      </w:tblGrid>
      <w:tr w:rsidR="00524684" w:rsidTr="00020CB9">
        <w:trPr>
          <w:trHeight w:val="863"/>
        </w:trPr>
        <w:tc>
          <w:tcPr>
            <w:tcW w:w="8972" w:type="dxa"/>
          </w:tcPr>
          <w:commentRangeStart w:id="0"/>
          <w:p w:rsidR="00524684" w:rsidRPr="001B0B55" w:rsidRDefault="00206081" w:rsidP="008F660E">
            <w:pPr>
              <w:pStyle w:val="Cnormal"/>
            </w:pPr>
            <w:r w:rsidRPr="008F660E">
              <w:rPr>
                <w:position w:val="-32"/>
              </w:rPr>
              <w:object w:dxaOrig="2980" w:dyaOrig="740">
                <v:shape id="_x0000_i1038" type="#_x0000_t75" style="width:147.75pt;height:37.5pt" o:ole="">
                  <v:imagedata r:id="rId35" o:title=""/>
                </v:shape>
                <o:OLEObject Type="Embed" ProgID="Equation.3" ShapeID="_x0000_i1038" DrawAspect="Content" ObjectID="_1475950674" r:id="rId36"/>
              </w:object>
            </w:r>
            <w:commentRangeEnd w:id="0"/>
            <w:r w:rsidR="00805228">
              <w:rPr>
                <w:rStyle w:val="CommentReference"/>
              </w:rPr>
              <w:commentReference w:id="0"/>
            </w:r>
            <w:r w:rsidR="003C597C">
              <w:t>.</w:t>
            </w:r>
          </w:p>
        </w:tc>
        <w:tc>
          <w:tcPr>
            <w:tcW w:w="496" w:type="dxa"/>
          </w:tcPr>
          <w:p w:rsidR="00524684" w:rsidRPr="00AA52CA" w:rsidRDefault="00524684" w:rsidP="00020CB9">
            <w:pPr>
              <w:pStyle w:val="Cnormal"/>
            </w:pPr>
            <w:r>
              <w:t>(</w:t>
            </w:r>
            <w:r w:rsidR="00020CB9">
              <w:t>5</w:t>
            </w:r>
            <w:r>
              <w:t>)</w:t>
            </w:r>
          </w:p>
        </w:tc>
      </w:tr>
    </w:tbl>
    <w:p w:rsidR="00020CB9" w:rsidRDefault="00020CB9" w:rsidP="005C43DD"/>
    <w:p w:rsidR="00020CB9" w:rsidRDefault="00020CB9" w:rsidP="00020CB9">
      <w:pPr>
        <w:ind w:firstLine="0"/>
      </w:pPr>
      <w:r>
        <w:t xml:space="preserve">The </w:t>
      </w:r>
      <w:r w:rsidR="004964D1">
        <w:t xml:space="preserve">Fisher Information Matrix, </w:t>
      </w:r>
      <w:r>
        <w:t>is given by</w:t>
      </w:r>
    </w:p>
    <w:p w:rsidR="00020CB9" w:rsidRDefault="00020CB9" w:rsidP="00020CB9">
      <w:pPr>
        <w:ind w:firstLine="0"/>
      </w:pPr>
      <w:bookmarkStart w:id="1" w:name="_GoBack"/>
      <w:bookmarkEnd w:id="1"/>
    </w:p>
    <w:tbl>
      <w:tblPr>
        <w:tblW w:w="0" w:type="auto"/>
        <w:tblLayout w:type="fixed"/>
        <w:tblLook w:val="04A0" w:firstRow="1" w:lastRow="0" w:firstColumn="1" w:lastColumn="0" w:noHBand="0" w:noVBand="1"/>
      </w:tblPr>
      <w:tblGrid>
        <w:gridCol w:w="8972"/>
        <w:gridCol w:w="496"/>
      </w:tblGrid>
      <w:tr w:rsidR="00CF0877" w:rsidTr="00206081">
        <w:trPr>
          <w:trHeight w:val="863"/>
        </w:trPr>
        <w:tc>
          <w:tcPr>
            <w:tcW w:w="8972" w:type="dxa"/>
          </w:tcPr>
          <w:commentRangeStart w:id="2"/>
          <w:p w:rsidR="00CF0877" w:rsidRPr="001B0B55" w:rsidRDefault="006F07F5" w:rsidP="0081193A">
            <w:pPr>
              <w:pStyle w:val="Cnormal"/>
            </w:pPr>
            <w:r w:rsidRPr="00206081">
              <w:rPr>
                <w:position w:val="-32"/>
              </w:rPr>
              <w:object w:dxaOrig="2680" w:dyaOrig="760">
                <v:shape id="_x0000_i1039" type="#_x0000_t75" style="width:134.25pt;height:38.25pt" o:ole="">
                  <v:imagedata r:id="rId38" o:title=""/>
                </v:shape>
                <o:OLEObject Type="Embed" ProgID="Equation.3" ShapeID="_x0000_i1039" DrawAspect="Content" ObjectID="_1475950675" r:id="rId39"/>
              </w:object>
            </w:r>
            <w:commentRangeEnd w:id="2"/>
            <w:r w:rsidR="00805228">
              <w:rPr>
                <w:rStyle w:val="CommentReference"/>
              </w:rPr>
              <w:commentReference w:id="2"/>
            </w:r>
            <w:r w:rsidR="00CF0877">
              <w:t>,</w:t>
            </w:r>
          </w:p>
        </w:tc>
        <w:tc>
          <w:tcPr>
            <w:tcW w:w="496" w:type="dxa"/>
          </w:tcPr>
          <w:p w:rsidR="00CF0877" w:rsidRPr="00AA52CA" w:rsidRDefault="00CF0877" w:rsidP="00206081">
            <w:pPr>
              <w:pStyle w:val="Cnormal"/>
            </w:pPr>
            <w:r>
              <w:t>(</w:t>
            </w:r>
            <w:r w:rsidR="00206081">
              <w:t>6</w:t>
            </w:r>
            <w:r>
              <w:t>)</w:t>
            </w:r>
          </w:p>
        </w:tc>
      </w:tr>
    </w:tbl>
    <w:p w:rsidR="00206081" w:rsidRDefault="00206081" w:rsidP="00206081">
      <w:pPr>
        <w:pStyle w:val="Cnormal"/>
      </w:pPr>
    </w:p>
    <w:p w:rsidR="00206081" w:rsidRDefault="00206081" w:rsidP="00206081">
      <w:pPr>
        <w:pStyle w:val="Cnormal"/>
      </w:pPr>
      <w:proofErr w:type="gramStart"/>
      <w:r>
        <w:t>and</w:t>
      </w:r>
      <w:proofErr w:type="gramEnd"/>
      <w:r>
        <w:t xml:space="preserve"> therefore the variance of the MLE is given by</w:t>
      </w:r>
    </w:p>
    <w:p w:rsidR="00206081" w:rsidRDefault="00206081" w:rsidP="00206081">
      <w:pPr>
        <w:pStyle w:val="Cnormal"/>
      </w:pPr>
    </w:p>
    <w:tbl>
      <w:tblPr>
        <w:tblW w:w="0" w:type="auto"/>
        <w:tblLayout w:type="fixed"/>
        <w:tblLook w:val="04A0" w:firstRow="1" w:lastRow="0" w:firstColumn="1" w:lastColumn="0" w:noHBand="0" w:noVBand="1"/>
      </w:tblPr>
      <w:tblGrid>
        <w:gridCol w:w="8972"/>
        <w:gridCol w:w="496"/>
      </w:tblGrid>
      <w:tr w:rsidR="00206081" w:rsidTr="00B459F1">
        <w:trPr>
          <w:trHeight w:val="863"/>
        </w:trPr>
        <w:tc>
          <w:tcPr>
            <w:tcW w:w="8972" w:type="dxa"/>
          </w:tcPr>
          <w:commentRangeStart w:id="3"/>
          <w:p w:rsidR="00206081" w:rsidRPr="001B0B55" w:rsidRDefault="006F07F5" w:rsidP="00B459F1">
            <w:pPr>
              <w:pStyle w:val="Cnormal"/>
            </w:pPr>
            <w:r w:rsidRPr="00206081">
              <w:rPr>
                <w:position w:val="-30"/>
              </w:rPr>
              <w:object w:dxaOrig="2260" w:dyaOrig="740">
                <v:shape id="_x0000_i1040" type="#_x0000_t75" style="width:112.5pt;height:36.75pt" o:ole="">
                  <v:imagedata r:id="rId40" o:title=""/>
                </v:shape>
                <o:OLEObject Type="Embed" ProgID="Equation.3" ShapeID="_x0000_i1040" DrawAspect="Content" ObjectID="_1475950676" r:id="rId41"/>
              </w:object>
            </w:r>
            <w:commentRangeEnd w:id="3"/>
            <w:r w:rsidR="00805228">
              <w:rPr>
                <w:rStyle w:val="CommentReference"/>
              </w:rPr>
              <w:commentReference w:id="3"/>
            </w:r>
            <w:r w:rsidR="003C597C">
              <w:t>.</w:t>
            </w:r>
          </w:p>
        </w:tc>
        <w:tc>
          <w:tcPr>
            <w:tcW w:w="496" w:type="dxa"/>
          </w:tcPr>
          <w:p w:rsidR="00206081" w:rsidRPr="00AA52CA" w:rsidRDefault="00206081" w:rsidP="005530AA">
            <w:pPr>
              <w:pStyle w:val="Cnormal"/>
            </w:pPr>
            <w:r>
              <w:t>(</w:t>
            </w:r>
            <w:r w:rsidR="005530AA">
              <w:t>7</w:t>
            </w:r>
            <w:r>
              <w:t>)</w:t>
            </w:r>
          </w:p>
        </w:tc>
      </w:tr>
    </w:tbl>
    <w:p w:rsidR="006E524F" w:rsidRDefault="006E524F" w:rsidP="00065533">
      <w:pPr>
        <w:pStyle w:val="Cnormal"/>
      </w:pPr>
    </w:p>
    <w:p w:rsidR="00065533" w:rsidRDefault="00065533" w:rsidP="00065533">
      <w:pPr>
        <w:pStyle w:val="Cnormal"/>
      </w:pPr>
      <w:r>
        <w:t xml:space="preserve">The standard error of </w:t>
      </w:r>
      <w:r w:rsidR="00206081" w:rsidRPr="00206081">
        <w:rPr>
          <w:position w:val="-6"/>
        </w:rPr>
        <w:object w:dxaOrig="200" w:dyaOrig="340">
          <v:shape id="_x0000_i1041" type="#_x0000_t75" style="width:9.75pt;height:17.25pt" o:ole="">
            <v:imagedata r:id="rId42" o:title=""/>
          </v:shape>
          <o:OLEObject Type="Embed" ProgID="Equation.3" ShapeID="_x0000_i1041" DrawAspect="Content" ObjectID="_1475950677" r:id="rId43"/>
        </w:object>
      </w:r>
      <w:r>
        <w:t>is then</w:t>
      </w:r>
    </w:p>
    <w:p w:rsidR="006E524F" w:rsidRDefault="006E524F" w:rsidP="00065533">
      <w:pPr>
        <w:pStyle w:val="Cnormal"/>
      </w:pPr>
    </w:p>
    <w:tbl>
      <w:tblPr>
        <w:tblW w:w="0" w:type="auto"/>
        <w:tblLayout w:type="fixed"/>
        <w:tblLook w:val="04A0" w:firstRow="1" w:lastRow="0" w:firstColumn="1" w:lastColumn="0" w:noHBand="0" w:noVBand="1"/>
      </w:tblPr>
      <w:tblGrid>
        <w:gridCol w:w="8748"/>
        <w:gridCol w:w="720"/>
      </w:tblGrid>
      <w:tr w:rsidR="00065533" w:rsidTr="00F11EC6">
        <w:trPr>
          <w:trHeight w:val="584"/>
        </w:trPr>
        <w:tc>
          <w:tcPr>
            <w:tcW w:w="8748" w:type="dxa"/>
          </w:tcPr>
          <w:p w:rsidR="00065533" w:rsidRPr="00CA076E" w:rsidRDefault="00677939" w:rsidP="00F11EC6">
            <w:pPr>
              <w:pStyle w:val="Cnormal"/>
            </w:pPr>
            <w:r w:rsidRPr="00B96EAF">
              <w:rPr>
                <w:position w:val="-12"/>
              </w:rPr>
              <w:object w:dxaOrig="1660" w:dyaOrig="460">
                <v:shape id="_x0000_i1042" type="#_x0000_t75" style="width:83.25pt;height:23.25pt" o:ole="">
                  <v:imagedata r:id="rId44" o:title=""/>
                </v:shape>
                <o:OLEObject Type="Embed" ProgID="Equation.3" ShapeID="_x0000_i1042" DrawAspect="Content" ObjectID="_1475950678" r:id="rId45"/>
              </w:object>
            </w:r>
            <w:r w:rsidR="00065533">
              <w:t xml:space="preserve">, </w:t>
            </w:r>
          </w:p>
        </w:tc>
        <w:tc>
          <w:tcPr>
            <w:tcW w:w="720" w:type="dxa"/>
          </w:tcPr>
          <w:p w:rsidR="00065533" w:rsidRPr="00AA52CA" w:rsidRDefault="006E524F" w:rsidP="005530AA">
            <w:pPr>
              <w:pStyle w:val="Cnormal"/>
            </w:pPr>
            <w:r>
              <w:t xml:space="preserve">   </w:t>
            </w:r>
            <w:r w:rsidR="00065533">
              <w:t>(</w:t>
            </w:r>
            <w:r w:rsidR="005530AA">
              <w:t>8</w:t>
            </w:r>
            <w:r w:rsidR="00065533">
              <w:t>)</w:t>
            </w:r>
          </w:p>
        </w:tc>
      </w:tr>
    </w:tbl>
    <w:p w:rsidR="006E524F" w:rsidRDefault="006E524F" w:rsidP="00065533">
      <w:pPr>
        <w:pStyle w:val="Cnormal"/>
      </w:pPr>
    </w:p>
    <w:p w:rsidR="00065533" w:rsidRDefault="006E524F" w:rsidP="00065533">
      <w:pPr>
        <w:pStyle w:val="Cnormal"/>
      </w:pPr>
      <w:proofErr w:type="gramStart"/>
      <w:r>
        <w:t>a</w:t>
      </w:r>
      <w:r w:rsidR="00065533">
        <w:t>nd</w:t>
      </w:r>
      <w:proofErr w:type="gramEnd"/>
      <w:r w:rsidR="00065533">
        <w:t xml:space="preserve"> the coefficient of variation of </w:t>
      </w:r>
      <w:r w:rsidRPr="00677939">
        <w:rPr>
          <w:position w:val="-6"/>
        </w:rPr>
        <w:object w:dxaOrig="200" w:dyaOrig="340">
          <v:shape id="_x0000_i1043" type="#_x0000_t75" style="width:9.75pt;height:17.25pt" o:ole="">
            <v:imagedata r:id="rId46" o:title=""/>
          </v:shape>
          <o:OLEObject Type="Embed" ProgID="Equation.3" ShapeID="_x0000_i1043" DrawAspect="Content" ObjectID="_1475950679" r:id="rId47"/>
        </w:object>
      </w:r>
      <w:r w:rsidR="00065533">
        <w:t xml:space="preserve"> is </w:t>
      </w:r>
    </w:p>
    <w:p w:rsidR="006E524F" w:rsidRDefault="006E524F" w:rsidP="00065533">
      <w:pPr>
        <w:pStyle w:val="Cnormal"/>
      </w:pPr>
    </w:p>
    <w:tbl>
      <w:tblPr>
        <w:tblW w:w="0" w:type="auto"/>
        <w:tblLayout w:type="fixed"/>
        <w:tblLook w:val="04A0" w:firstRow="1" w:lastRow="0" w:firstColumn="1" w:lastColumn="0" w:noHBand="0" w:noVBand="1"/>
      </w:tblPr>
      <w:tblGrid>
        <w:gridCol w:w="8748"/>
        <w:gridCol w:w="720"/>
      </w:tblGrid>
      <w:tr w:rsidR="00065533" w:rsidTr="00560E13">
        <w:trPr>
          <w:trHeight w:val="584"/>
        </w:trPr>
        <w:tc>
          <w:tcPr>
            <w:tcW w:w="8748" w:type="dxa"/>
          </w:tcPr>
          <w:p w:rsidR="00065533" w:rsidRPr="00CA076E" w:rsidRDefault="006E524F" w:rsidP="00F11EC6">
            <w:pPr>
              <w:pStyle w:val="Cnormal"/>
            </w:pPr>
            <w:r w:rsidRPr="00677939">
              <w:rPr>
                <w:position w:val="-26"/>
              </w:rPr>
              <w:object w:dxaOrig="1540" w:dyaOrig="700">
                <v:shape id="_x0000_i1044" type="#_x0000_t75" style="width:77.25pt;height:35.25pt" o:ole="">
                  <v:imagedata r:id="rId48" o:title=""/>
                </v:shape>
                <o:OLEObject Type="Embed" ProgID="Equation.3" ShapeID="_x0000_i1044" DrawAspect="Content" ObjectID="_1475950680" r:id="rId49"/>
              </w:object>
            </w:r>
            <w:r w:rsidR="00065533">
              <w:t xml:space="preserve">. </w:t>
            </w:r>
          </w:p>
        </w:tc>
        <w:tc>
          <w:tcPr>
            <w:tcW w:w="720" w:type="dxa"/>
          </w:tcPr>
          <w:p w:rsidR="00065533" w:rsidRPr="00AA52CA" w:rsidRDefault="006E524F" w:rsidP="005530AA">
            <w:pPr>
              <w:pStyle w:val="Cnormal"/>
            </w:pPr>
            <w:r>
              <w:t xml:space="preserve">   </w:t>
            </w:r>
            <w:r w:rsidR="00065533">
              <w:t>(</w:t>
            </w:r>
            <w:r w:rsidR="005530AA">
              <w:t>9</w:t>
            </w:r>
            <w:r w:rsidR="00065533">
              <w:t>)</w:t>
            </w:r>
          </w:p>
        </w:tc>
      </w:tr>
    </w:tbl>
    <w:p w:rsidR="00CD5502" w:rsidRDefault="00CD5502" w:rsidP="00CD5502"/>
    <w:p w:rsidR="00CD5502" w:rsidRDefault="00F15EEB" w:rsidP="00CD5502">
      <w:pPr>
        <w:pStyle w:val="Heading2"/>
      </w:pPr>
      <w:r>
        <w:t>Bootstrap</w:t>
      </w:r>
      <w:r w:rsidR="00CD5502">
        <w:t xml:space="preserve"> Simulation</w:t>
      </w:r>
    </w:p>
    <w:p w:rsidR="00FF4E84" w:rsidRDefault="00CE1C7C" w:rsidP="00CD5502">
      <w:r>
        <w:t xml:space="preserve">As an alternative approach to estimating the </w:t>
      </w:r>
      <w:r w:rsidR="00FF4E84">
        <w:t xml:space="preserve">precision </w:t>
      </w:r>
      <w:r w:rsidR="00BF59C6">
        <w:t>of</w:t>
      </w:r>
      <w:r w:rsidR="009D06A5" w:rsidRPr="009D06A5">
        <w:rPr>
          <w:position w:val="-6"/>
        </w:rPr>
        <w:object w:dxaOrig="200" w:dyaOrig="340">
          <v:shape id="_x0000_i1045" type="#_x0000_t75" style="width:9.75pt;height:17.25pt" o:ole="">
            <v:imagedata r:id="rId50" o:title=""/>
          </v:shape>
          <o:OLEObject Type="Embed" ProgID="Equation.3" ShapeID="_x0000_i1045" DrawAspect="Content" ObjectID="_1475950681" r:id="rId51"/>
        </w:object>
      </w:r>
      <w:r w:rsidR="00FF4E84">
        <w:t xml:space="preserve">, </w:t>
      </w:r>
      <w:r w:rsidR="00F15EEB">
        <w:t>Bootstrap</w:t>
      </w:r>
      <w:r w:rsidR="00FF4E84">
        <w:t xml:space="preserve"> simulation</w:t>
      </w:r>
      <w:r>
        <w:t xml:space="preserve"> is used</w:t>
      </w:r>
      <w:r w:rsidR="00BF59C6">
        <w:t xml:space="preserve">. </w:t>
      </w:r>
      <w:r w:rsidR="00827DC9">
        <w:t>Additionally, this approach</w:t>
      </w:r>
      <w:r w:rsidR="00BF59C6">
        <w:t xml:space="preserve"> yields an estimate of accuracy (bias). </w:t>
      </w:r>
      <w:r w:rsidR="00F15EEB">
        <w:t>Bootstrap</w:t>
      </w:r>
      <w:r w:rsidR="00BF59C6">
        <w:t xml:space="preserve"> estimates of precision and accuracy do</w:t>
      </w:r>
      <w:r w:rsidR="00FF4E84">
        <w:t xml:space="preserve"> not rely on asymptotic theory as in the previous section</w:t>
      </w:r>
      <w:r w:rsidR="00BF59C6">
        <w:t>s</w:t>
      </w:r>
      <w:r w:rsidR="00FF4E84">
        <w:t xml:space="preserve">. That is, </w:t>
      </w:r>
      <w:r w:rsidR="00F15EEB">
        <w:t>Bootstrap</w:t>
      </w:r>
      <w:r w:rsidR="00FF4E84">
        <w:t xml:space="preserve"> estimates of precision and bias will work with small sample sizes (</w:t>
      </w:r>
      <w:r w:rsidR="009D06A5">
        <w:rPr>
          <w:i/>
        </w:rPr>
        <w:t>n</w:t>
      </w:r>
      <w:r w:rsidR="009D06A5">
        <w:t xml:space="preserve">). </w:t>
      </w:r>
      <w:r w:rsidR="0035153B">
        <w:t xml:space="preserve">The </w:t>
      </w:r>
      <w:r w:rsidR="00F15EEB">
        <w:t>Bootstrap</w:t>
      </w:r>
      <w:r w:rsidR="0035153B">
        <w:t xml:space="preserve"> method proceeds by drawing NSIM random samples from the </w:t>
      </w:r>
      <w:r w:rsidR="009D06A5">
        <w:t>probability</w:t>
      </w:r>
      <w:r w:rsidR="0035153B">
        <w:t xml:space="preserve"> distribution of </w:t>
      </w:r>
      <w:r w:rsidR="009D06A5" w:rsidRPr="009D06A5">
        <w:rPr>
          <w:position w:val="-6"/>
        </w:rPr>
        <w:object w:dxaOrig="200" w:dyaOrig="220">
          <v:shape id="_x0000_i1046" type="#_x0000_t75" style="width:9.75pt;height:11.25pt" o:ole="">
            <v:imagedata r:id="rId52" o:title=""/>
          </v:shape>
          <o:OLEObject Type="Embed" ProgID="Equation.3" ShapeID="_x0000_i1046" DrawAspect="Content" ObjectID="_1475950682" r:id="rId53"/>
        </w:object>
      </w:r>
      <w:r w:rsidR="006E13BC">
        <w:t xml:space="preserve"> given by equation (1), </w:t>
      </w:r>
      <w:r w:rsidR="0035153B">
        <w:t xml:space="preserve">then calculating the MLE of </w:t>
      </w:r>
      <w:r w:rsidR="00D922DF">
        <w:t xml:space="preserve">RRS </w:t>
      </w:r>
      <w:r w:rsidR="0035153B">
        <w:t xml:space="preserve">for each </w:t>
      </w:r>
      <w:r w:rsidR="00F15EEB">
        <w:t>Bootstrap</w:t>
      </w:r>
      <w:r w:rsidR="0035153B">
        <w:t xml:space="preserve"> sample. This yields NSIM replications of the MLE</w:t>
      </w:r>
      <w:r w:rsidR="006E13BC">
        <w:t xml:space="preserve">, denoted </w:t>
      </w:r>
      <w:proofErr w:type="gramStart"/>
      <w:r w:rsidR="006E13BC">
        <w:t xml:space="preserve">by </w:t>
      </w:r>
      <w:proofErr w:type="gramEnd"/>
      <w:r w:rsidR="00A305FD" w:rsidRPr="0035153B">
        <w:rPr>
          <w:position w:val="-12"/>
        </w:rPr>
        <w:object w:dxaOrig="1480" w:dyaOrig="400">
          <v:shape id="_x0000_i1047" type="#_x0000_t75" style="width:74.25pt;height:20.25pt" o:ole="">
            <v:imagedata r:id="rId54" o:title=""/>
          </v:shape>
          <o:OLEObject Type="Embed" ProgID="Equation.3" ShapeID="_x0000_i1047" DrawAspect="Content" ObjectID="_1475950683" r:id="rId55"/>
        </w:object>
      </w:r>
      <w:r w:rsidR="0035153B">
        <w:t xml:space="preserve">. The </w:t>
      </w:r>
      <w:r w:rsidR="00F15EEB">
        <w:t>Bootstrap</w:t>
      </w:r>
      <w:r w:rsidR="0035153B">
        <w:t xml:space="preserve"> estimate of the </w:t>
      </w:r>
      <w:r w:rsidR="0017719D">
        <w:t xml:space="preserve">standard </w:t>
      </w:r>
      <w:r w:rsidR="0017719D">
        <w:lastRenderedPageBreak/>
        <w:t>error</w:t>
      </w:r>
      <w:r w:rsidR="0035153B">
        <w:t xml:space="preserve"> of the MLE of the proportion of hatchery-origin </w:t>
      </w:r>
      <w:proofErr w:type="spellStart"/>
      <w:r w:rsidR="0035153B">
        <w:t>spawners</w:t>
      </w:r>
      <w:proofErr w:type="spellEnd"/>
      <w:r w:rsidR="0035153B">
        <w:t xml:space="preserve"> </w:t>
      </w:r>
      <w:r w:rsidR="009F4021">
        <w:t xml:space="preserve">is </w:t>
      </w:r>
      <w:r w:rsidR="0035153B">
        <w:t xml:space="preserve">then equal to the square root of the sample variance of the </w:t>
      </w:r>
      <w:r w:rsidR="00F15EEB">
        <w:t>Bootstrap</w:t>
      </w:r>
      <w:r w:rsidR="0035153B">
        <w:t xml:space="preserve"> replications:</w:t>
      </w:r>
    </w:p>
    <w:p w:rsidR="0017719D" w:rsidRDefault="0017719D" w:rsidP="00FF4E84"/>
    <w:tbl>
      <w:tblPr>
        <w:tblW w:w="0" w:type="auto"/>
        <w:tblLayout w:type="fixed"/>
        <w:tblLook w:val="04A0" w:firstRow="1" w:lastRow="0" w:firstColumn="1" w:lastColumn="0" w:noHBand="0" w:noVBand="1"/>
      </w:tblPr>
      <w:tblGrid>
        <w:gridCol w:w="8748"/>
        <w:gridCol w:w="720"/>
      </w:tblGrid>
      <w:tr w:rsidR="0035153B" w:rsidTr="003F19C7">
        <w:trPr>
          <w:trHeight w:val="584"/>
        </w:trPr>
        <w:tc>
          <w:tcPr>
            <w:tcW w:w="8748" w:type="dxa"/>
          </w:tcPr>
          <w:p w:rsidR="0035153B" w:rsidRPr="00CA076E" w:rsidRDefault="00A305FD" w:rsidP="003F19C7">
            <w:pPr>
              <w:pStyle w:val="Cnormal"/>
            </w:pPr>
            <w:r w:rsidRPr="0035153B">
              <w:rPr>
                <w:position w:val="-30"/>
              </w:rPr>
              <w:object w:dxaOrig="2600" w:dyaOrig="900">
                <v:shape id="_x0000_i1048" type="#_x0000_t75" style="width:130.5pt;height:45pt" o:ole="">
                  <v:imagedata r:id="rId56" o:title=""/>
                </v:shape>
                <o:OLEObject Type="Embed" ProgID="Equation.3" ShapeID="_x0000_i1048" DrawAspect="Content" ObjectID="_1475950684" r:id="rId57"/>
              </w:object>
            </w:r>
            <w:r w:rsidR="0035153B">
              <w:t xml:space="preserve">, </w:t>
            </w:r>
          </w:p>
        </w:tc>
        <w:tc>
          <w:tcPr>
            <w:tcW w:w="720" w:type="dxa"/>
          </w:tcPr>
          <w:p w:rsidR="0035153B" w:rsidRPr="00AA52CA" w:rsidRDefault="0035153B" w:rsidP="005530AA">
            <w:pPr>
              <w:pStyle w:val="Cnormal"/>
            </w:pPr>
            <w:r>
              <w:t>(</w:t>
            </w:r>
            <w:r w:rsidR="005530AA">
              <w:t>10</w:t>
            </w:r>
            <w:r>
              <w:t>)</w:t>
            </w:r>
          </w:p>
        </w:tc>
      </w:tr>
    </w:tbl>
    <w:p w:rsidR="00A305FD" w:rsidRDefault="00A305FD" w:rsidP="0035153B">
      <w:pPr>
        <w:pStyle w:val="Cnormal"/>
      </w:pPr>
    </w:p>
    <w:p w:rsidR="0035153B" w:rsidRDefault="0017719D" w:rsidP="0035153B">
      <w:pPr>
        <w:pStyle w:val="Cnormal"/>
      </w:pPr>
      <w:proofErr w:type="gramStart"/>
      <w:r>
        <w:t>where</w:t>
      </w:r>
      <w:proofErr w:type="gramEnd"/>
      <w:r>
        <w:t xml:space="preserve"> </w:t>
      </w:r>
      <w:r w:rsidR="00A305FD" w:rsidRPr="00406210">
        <w:rPr>
          <w:position w:val="-14"/>
        </w:rPr>
        <w:object w:dxaOrig="320" w:dyaOrig="460">
          <v:shape id="_x0000_i1049" type="#_x0000_t75" style="width:16.5pt;height:23.25pt" o:ole="">
            <v:imagedata r:id="rId58" o:title=""/>
          </v:shape>
          <o:OLEObject Type="Embed" ProgID="Equation.3" ShapeID="_x0000_i1049" DrawAspect="Content" ObjectID="_1475950685" r:id="rId59"/>
        </w:object>
      </w:r>
      <w:r>
        <w:t xml:space="preserve">is the sample mean of the </w:t>
      </w:r>
      <w:r w:rsidR="00F15EEB">
        <w:t>Bootstrap</w:t>
      </w:r>
      <w:r>
        <w:t xml:space="preserve"> replications. The</w:t>
      </w:r>
      <w:r w:rsidR="0035153B">
        <w:t xml:space="preserve"> coefficient of variation of </w:t>
      </w:r>
      <w:r w:rsidR="00A305FD" w:rsidRPr="00A305FD">
        <w:rPr>
          <w:position w:val="-6"/>
        </w:rPr>
        <w:object w:dxaOrig="200" w:dyaOrig="340">
          <v:shape id="_x0000_i1050" type="#_x0000_t75" style="width:9.75pt;height:17.25pt" o:ole="">
            <v:imagedata r:id="rId60" o:title=""/>
          </v:shape>
          <o:OLEObject Type="Embed" ProgID="Equation.3" ShapeID="_x0000_i1050" DrawAspect="Content" ObjectID="_1475950686" r:id="rId61"/>
        </w:object>
      </w:r>
      <w:r w:rsidR="0035153B">
        <w:t xml:space="preserve"> is </w:t>
      </w:r>
    </w:p>
    <w:p w:rsidR="00A305FD" w:rsidRDefault="00A305FD" w:rsidP="0035153B">
      <w:pPr>
        <w:pStyle w:val="Cnormal"/>
      </w:pPr>
    </w:p>
    <w:tbl>
      <w:tblPr>
        <w:tblW w:w="0" w:type="auto"/>
        <w:tblLayout w:type="fixed"/>
        <w:tblLook w:val="04A0" w:firstRow="1" w:lastRow="0" w:firstColumn="1" w:lastColumn="0" w:noHBand="0" w:noVBand="1"/>
      </w:tblPr>
      <w:tblGrid>
        <w:gridCol w:w="8748"/>
        <w:gridCol w:w="720"/>
      </w:tblGrid>
      <w:tr w:rsidR="0035153B" w:rsidTr="003F19C7">
        <w:trPr>
          <w:trHeight w:val="584"/>
        </w:trPr>
        <w:tc>
          <w:tcPr>
            <w:tcW w:w="8748" w:type="dxa"/>
          </w:tcPr>
          <w:p w:rsidR="0017719D" w:rsidRPr="00CA076E" w:rsidRDefault="006F07F5" w:rsidP="003F19C7">
            <w:pPr>
              <w:pStyle w:val="Cnormal"/>
            </w:pPr>
            <w:r w:rsidRPr="006F07F5">
              <w:rPr>
                <w:position w:val="-24"/>
              </w:rPr>
              <w:object w:dxaOrig="1740" w:dyaOrig="680">
                <v:shape id="_x0000_i1051" type="#_x0000_t75" style="width:87.75pt;height:33.75pt" o:ole="">
                  <v:imagedata r:id="rId62" o:title=""/>
                </v:shape>
                <o:OLEObject Type="Embed" ProgID="Equation.3" ShapeID="_x0000_i1051" DrawAspect="Content" ObjectID="_1475950687" r:id="rId63"/>
              </w:object>
            </w:r>
            <w:r w:rsidR="009F4021">
              <w:t>.</w:t>
            </w:r>
          </w:p>
        </w:tc>
        <w:tc>
          <w:tcPr>
            <w:tcW w:w="720" w:type="dxa"/>
          </w:tcPr>
          <w:p w:rsidR="0035153B" w:rsidRPr="00AA52CA" w:rsidRDefault="0035153B" w:rsidP="005530AA">
            <w:pPr>
              <w:pStyle w:val="Cnormal"/>
            </w:pPr>
            <w:r>
              <w:t>(</w:t>
            </w:r>
            <w:r w:rsidR="00A305FD">
              <w:t>1</w:t>
            </w:r>
            <w:r w:rsidR="005530AA">
              <w:t>1</w:t>
            </w:r>
            <w:r>
              <w:t>)</w:t>
            </w:r>
          </w:p>
        </w:tc>
      </w:tr>
    </w:tbl>
    <w:p w:rsidR="0035153B" w:rsidRPr="00FF4E84" w:rsidRDefault="0035153B" w:rsidP="00A305FD">
      <w:pPr>
        <w:ind w:firstLine="0"/>
      </w:pPr>
    </w:p>
    <w:p w:rsidR="00755888" w:rsidRDefault="0017719D" w:rsidP="00DD42FD">
      <w:pPr>
        <w:ind w:firstLine="0"/>
      </w:pPr>
      <w:r>
        <w:t xml:space="preserve">The relative bias is calculated as </w:t>
      </w:r>
    </w:p>
    <w:p w:rsidR="00A305FD" w:rsidRDefault="00A305FD" w:rsidP="00DD42FD">
      <w:pPr>
        <w:ind w:firstLine="0"/>
      </w:pPr>
    </w:p>
    <w:tbl>
      <w:tblPr>
        <w:tblW w:w="0" w:type="auto"/>
        <w:tblLayout w:type="fixed"/>
        <w:tblLook w:val="04A0" w:firstRow="1" w:lastRow="0" w:firstColumn="1" w:lastColumn="0" w:noHBand="0" w:noVBand="1"/>
      </w:tblPr>
      <w:tblGrid>
        <w:gridCol w:w="8748"/>
        <w:gridCol w:w="720"/>
      </w:tblGrid>
      <w:tr w:rsidR="0017719D" w:rsidTr="003F19C7">
        <w:trPr>
          <w:trHeight w:val="584"/>
        </w:trPr>
        <w:tc>
          <w:tcPr>
            <w:tcW w:w="8748" w:type="dxa"/>
          </w:tcPr>
          <w:p w:rsidR="0017719D" w:rsidRPr="00CA076E" w:rsidRDefault="001D5B7F" w:rsidP="003F19C7">
            <w:pPr>
              <w:pStyle w:val="Cnormal"/>
            </w:pPr>
            <w:r w:rsidRPr="006F07F5">
              <w:rPr>
                <w:position w:val="-24"/>
              </w:rPr>
              <w:object w:dxaOrig="1740" w:dyaOrig="760">
                <v:shape id="_x0000_i1052" type="#_x0000_t75" style="width:87.75pt;height:37.5pt" o:ole="">
                  <v:imagedata r:id="rId64" o:title=""/>
                </v:shape>
                <o:OLEObject Type="Embed" ProgID="Equation.3" ShapeID="_x0000_i1052" DrawAspect="Content" ObjectID="_1475950688" r:id="rId65"/>
              </w:object>
            </w:r>
            <w:r w:rsidR="0017719D">
              <w:t xml:space="preserve"> .</w:t>
            </w:r>
          </w:p>
        </w:tc>
        <w:tc>
          <w:tcPr>
            <w:tcW w:w="720" w:type="dxa"/>
          </w:tcPr>
          <w:p w:rsidR="0017719D" w:rsidRPr="00AA52CA" w:rsidRDefault="0017719D" w:rsidP="005530AA">
            <w:pPr>
              <w:pStyle w:val="Cnormal"/>
            </w:pPr>
            <w:r>
              <w:t>(</w:t>
            </w:r>
            <w:r w:rsidR="00A305FD">
              <w:t>1</w:t>
            </w:r>
            <w:r w:rsidR="005530AA">
              <w:t>2</w:t>
            </w:r>
            <w:r>
              <w:t>)</w:t>
            </w:r>
          </w:p>
        </w:tc>
      </w:tr>
    </w:tbl>
    <w:p w:rsidR="0017719D" w:rsidRDefault="0017719D" w:rsidP="00DD42FD">
      <w:pPr>
        <w:ind w:firstLine="0"/>
      </w:pPr>
    </w:p>
    <w:p w:rsidR="00E67E72" w:rsidRDefault="00E67E72" w:rsidP="00E67E72">
      <w:pPr>
        <w:pStyle w:val="Heading2"/>
      </w:pPr>
      <w:r>
        <w:t xml:space="preserve">Estimation of </w:t>
      </w:r>
      <w:proofErr w:type="gramStart"/>
      <w:r>
        <w:t>log(</w:t>
      </w:r>
      <w:proofErr w:type="gramEnd"/>
      <w:r>
        <w:t>RRS)</w:t>
      </w:r>
    </w:p>
    <w:p w:rsidR="00E67E72" w:rsidRDefault="00E67E72" w:rsidP="00E67E72">
      <w:r>
        <w:t xml:space="preserve">The estimation outlined above was for the relative reproductive success RRS itself. The </w:t>
      </w:r>
      <w:proofErr w:type="spellStart"/>
      <w:r>
        <w:t>webtool</w:t>
      </w:r>
      <w:proofErr w:type="spellEnd"/>
      <w:r>
        <w:t xml:space="preserve"> RRS focusses on </w:t>
      </w:r>
      <w:proofErr w:type="gramStart"/>
      <w:r w:rsidR="001D5B7F">
        <w:t>log(</w:t>
      </w:r>
      <w:proofErr w:type="gramEnd"/>
      <w:r>
        <w:t>RRS</w:t>
      </w:r>
      <w:r w:rsidR="001D5B7F">
        <w:t>)</w:t>
      </w:r>
      <w:r>
        <w:t xml:space="preserve">, </w:t>
      </w:r>
      <w:r w:rsidR="001D5B7F">
        <w:t>not on RSS</w:t>
      </w:r>
      <w:r w:rsidR="003F1C4C">
        <w:t xml:space="preserve">. </w:t>
      </w:r>
      <w:r>
        <w:t xml:space="preserve">However, it is a simple matter to calculate the MLE of </w:t>
      </w:r>
      <w:r w:rsidRPr="00E67E72">
        <w:rPr>
          <w:position w:val="-10"/>
        </w:rPr>
        <w:object w:dxaOrig="1380" w:dyaOrig="320">
          <v:shape id="_x0000_i1053" type="#_x0000_t75" style="width:69pt;height:16.5pt" o:ole="">
            <v:imagedata r:id="rId66" o:title=""/>
          </v:shape>
          <o:OLEObject Type="Embed" ProgID="Equation.3" ShapeID="_x0000_i1053" DrawAspect="Content" ObjectID="_1475950689" r:id="rId67"/>
        </w:object>
      </w:r>
      <w:r>
        <w:t xml:space="preserve">and its variance using the MLE and variance of RRS itself. Using maximum likelihood theory, it is easily demonstrated that </w:t>
      </w:r>
    </w:p>
    <w:p w:rsidR="00E67E72" w:rsidRDefault="00E67E72" w:rsidP="00E67E72">
      <w:pPr>
        <w:pStyle w:val="Cnormal"/>
      </w:pPr>
    </w:p>
    <w:tbl>
      <w:tblPr>
        <w:tblW w:w="9468" w:type="dxa"/>
        <w:tblLook w:val="04A0" w:firstRow="1" w:lastRow="0" w:firstColumn="1" w:lastColumn="0" w:noHBand="0" w:noVBand="1"/>
      </w:tblPr>
      <w:tblGrid>
        <w:gridCol w:w="8852"/>
        <w:gridCol w:w="616"/>
      </w:tblGrid>
      <w:tr w:rsidR="00E67E72" w:rsidTr="00B459F1">
        <w:trPr>
          <w:trHeight w:val="854"/>
        </w:trPr>
        <w:tc>
          <w:tcPr>
            <w:tcW w:w="8972" w:type="dxa"/>
          </w:tcPr>
          <w:p w:rsidR="00E67E72" w:rsidRPr="00EF2B5C" w:rsidRDefault="00E67E72" w:rsidP="00B459F1">
            <w:pPr>
              <w:pStyle w:val="Cnormal"/>
            </w:pPr>
            <w:r w:rsidRPr="00E67E72">
              <w:rPr>
                <w:position w:val="-32"/>
              </w:rPr>
              <w:object w:dxaOrig="2780" w:dyaOrig="760">
                <v:shape id="_x0000_i1054" type="#_x0000_t75" style="width:138pt;height:39pt" o:ole="">
                  <v:imagedata r:id="rId68" o:title=""/>
                </v:shape>
                <o:OLEObject Type="Embed" ProgID="Equation.3" ShapeID="_x0000_i1054" DrawAspect="Content" ObjectID="_1475950690" r:id="rId69"/>
              </w:object>
            </w:r>
            <w:r w:rsidR="00DA5E30">
              <w:t>.</w:t>
            </w:r>
          </w:p>
        </w:tc>
        <w:tc>
          <w:tcPr>
            <w:tcW w:w="496" w:type="dxa"/>
          </w:tcPr>
          <w:p w:rsidR="00E67E72" w:rsidRPr="00AA52CA" w:rsidRDefault="00E67E72" w:rsidP="005530AA">
            <w:pPr>
              <w:pStyle w:val="Cnormal"/>
            </w:pPr>
            <w:r>
              <w:t>(1</w:t>
            </w:r>
            <w:r w:rsidR="005530AA">
              <w:t>3</w:t>
            </w:r>
            <w:r>
              <w:t>)</w:t>
            </w:r>
          </w:p>
        </w:tc>
      </w:tr>
    </w:tbl>
    <w:p w:rsidR="00E67E72" w:rsidRDefault="00E67E72" w:rsidP="00E67E72">
      <w:pPr>
        <w:pStyle w:val="Cnormal"/>
      </w:pPr>
    </w:p>
    <w:p w:rsidR="00E67E72" w:rsidRDefault="00DA5E30" w:rsidP="00E67E72">
      <w:pPr>
        <w:pStyle w:val="Cnormal"/>
      </w:pPr>
      <w:r>
        <w:t xml:space="preserve">The variance of </w:t>
      </w:r>
      <w:proofErr w:type="gramStart"/>
      <w:r>
        <w:t>log(</w:t>
      </w:r>
      <w:proofErr w:type="gramEnd"/>
      <w:r>
        <w:t xml:space="preserve">RRS) is </w:t>
      </w:r>
      <w:r w:rsidR="00F11019">
        <w:t>found using the Delta m</w:t>
      </w:r>
      <w:r w:rsidR="00A125D5">
        <w:t>ethod (</w:t>
      </w:r>
      <w:proofErr w:type="spellStart"/>
      <w:r w:rsidR="00A125D5">
        <w:t>Seber</w:t>
      </w:r>
      <w:proofErr w:type="spellEnd"/>
      <w:r w:rsidR="00A125D5">
        <w:t xml:space="preserve"> 1982)</w:t>
      </w:r>
      <w:r w:rsidR="00F11019">
        <w:t>, which uses a Taylor series approximation to find the variance of a transformed random variable:</w:t>
      </w:r>
    </w:p>
    <w:p w:rsidR="00DA5E30" w:rsidRDefault="00DA5E30" w:rsidP="00E67E72">
      <w:pPr>
        <w:pStyle w:val="Cnormal"/>
      </w:pPr>
    </w:p>
    <w:tbl>
      <w:tblPr>
        <w:tblW w:w="9468" w:type="dxa"/>
        <w:tblLook w:val="04A0" w:firstRow="1" w:lastRow="0" w:firstColumn="1" w:lastColumn="0" w:noHBand="0" w:noVBand="1"/>
      </w:tblPr>
      <w:tblGrid>
        <w:gridCol w:w="8852"/>
        <w:gridCol w:w="616"/>
      </w:tblGrid>
      <w:tr w:rsidR="00DA5E30" w:rsidTr="00B459F1">
        <w:trPr>
          <w:trHeight w:val="854"/>
        </w:trPr>
        <w:tc>
          <w:tcPr>
            <w:tcW w:w="8972" w:type="dxa"/>
          </w:tcPr>
          <w:p w:rsidR="00DA5E30" w:rsidRPr="00EF2B5C" w:rsidRDefault="00DA5E30" w:rsidP="00B459F1">
            <w:pPr>
              <w:pStyle w:val="Cnormal"/>
            </w:pPr>
            <w:r w:rsidRPr="00DA5E30">
              <w:rPr>
                <w:position w:val="-24"/>
              </w:rPr>
              <w:object w:dxaOrig="2880" w:dyaOrig="680">
                <v:shape id="_x0000_i1055" type="#_x0000_t75" style="width:142.5pt;height:34.5pt" o:ole="">
                  <v:imagedata r:id="rId70" o:title=""/>
                </v:shape>
                <o:OLEObject Type="Embed" ProgID="Equation.3" ShapeID="_x0000_i1055" DrawAspect="Content" ObjectID="_1475950691" r:id="rId71"/>
              </w:object>
            </w:r>
            <w:r>
              <w:t>.</w:t>
            </w:r>
          </w:p>
        </w:tc>
        <w:tc>
          <w:tcPr>
            <w:tcW w:w="496" w:type="dxa"/>
          </w:tcPr>
          <w:p w:rsidR="00DA5E30" w:rsidRPr="00AA52CA" w:rsidRDefault="00DA5E30" w:rsidP="005530AA">
            <w:pPr>
              <w:pStyle w:val="Cnormal"/>
            </w:pPr>
            <w:r>
              <w:t>(1</w:t>
            </w:r>
            <w:r w:rsidR="005530AA">
              <w:t>4</w:t>
            </w:r>
            <w:r>
              <w:t>)</w:t>
            </w:r>
          </w:p>
        </w:tc>
      </w:tr>
    </w:tbl>
    <w:p w:rsidR="005B6732" w:rsidRDefault="005B6732" w:rsidP="00E67E72">
      <w:pPr>
        <w:pStyle w:val="Cnormal"/>
      </w:pPr>
    </w:p>
    <w:p w:rsidR="00242A9E" w:rsidRDefault="00411C8B" w:rsidP="00F15EEB">
      <w:pPr>
        <w:pStyle w:val="Cnormal"/>
      </w:pPr>
      <w:r>
        <w:t xml:space="preserve">When using Monte Carlo simulations to estimate </w:t>
      </w:r>
      <w:r w:rsidR="005B6732">
        <w:t xml:space="preserve">SE, CV, </w:t>
      </w:r>
      <w:r>
        <w:t xml:space="preserve">and </w:t>
      </w:r>
      <w:r w:rsidR="001529D4">
        <w:t xml:space="preserve">relative </w:t>
      </w:r>
      <w:r>
        <w:t xml:space="preserve">bias, simply substitute </w:t>
      </w:r>
      <w:r w:rsidR="005B6732" w:rsidRPr="00411C8B">
        <w:rPr>
          <w:position w:val="-6"/>
        </w:rPr>
        <w:object w:dxaOrig="220" w:dyaOrig="279">
          <v:shape id="_x0000_i1056" type="#_x0000_t75" style="width:11.25pt;height:13.5pt" o:ole="">
            <v:imagedata r:id="rId72" o:title=""/>
          </v:shape>
          <o:OLEObject Type="Embed" ProgID="Equation.3" ShapeID="_x0000_i1056" DrawAspect="Content" ObjectID="_1475950692" r:id="rId73"/>
        </w:object>
      </w:r>
      <w:r>
        <w:t xml:space="preserve"> for </w:t>
      </w:r>
      <w:r w:rsidR="005B6732" w:rsidRPr="00411C8B">
        <w:rPr>
          <w:position w:val="-6"/>
        </w:rPr>
        <w:object w:dxaOrig="200" w:dyaOrig="279">
          <v:shape id="_x0000_i1057" type="#_x0000_t75" style="width:9.75pt;height:13.5pt" o:ole="">
            <v:imagedata r:id="rId74" o:title=""/>
          </v:shape>
          <o:OLEObject Type="Embed" ProgID="Equation.3" ShapeID="_x0000_i1057" DrawAspect="Content" ObjectID="_1475950693" r:id="rId75"/>
        </w:object>
      </w:r>
      <w:r>
        <w:t xml:space="preserve"> in the equations </w:t>
      </w:r>
      <w:r w:rsidR="005B6732">
        <w:t>(</w:t>
      </w:r>
      <w:r w:rsidR="00C13DF1">
        <w:t>10</w:t>
      </w:r>
      <w:r w:rsidR="005B6732">
        <w:t>)-(1</w:t>
      </w:r>
      <w:r w:rsidR="00C13DF1">
        <w:t>2</w:t>
      </w:r>
      <w:r w:rsidR="005B6732">
        <w:t>).</w:t>
      </w:r>
    </w:p>
    <w:p w:rsidR="00A5097A" w:rsidRDefault="00E028EA" w:rsidP="00116542">
      <w:pPr>
        <w:pStyle w:val="Heading1"/>
      </w:pPr>
      <w:r>
        <w:t>A</w:t>
      </w:r>
      <w:r w:rsidR="00A5097A">
        <w:t>cknowledgements</w:t>
      </w:r>
    </w:p>
    <w:p w:rsidR="00A5097A" w:rsidRPr="00A5097A" w:rsidRDefault="00A5097A" w:rsidP="00A875C9">
      <w:r>
        <w:t xml:space="preserve">This work was supported by Bonneville Power Administration. </w:t>
      </w:r>
      <w:r w:rsidR="00D82A52">
        <w:t xml:space="preserve">Brian </w:t>
      </w:r>
      <w:proofErr w:type="spellStart"/>
      <w:r w:rsidR="00D82A52">
        <w:t>Maschhoff</w:t>
      </w:r>
      <w:proofErr w:type="spellEnd"/>
      <w:r w:rsidR="00D82A52">
        <w:t xml:space="preserve"> implemented this statistical analysis as a web-based tool at </w:t>
      </w:r>
      <w:hyperlink r:id="rId76" w:history="1">
        <w:r w:rsidR="00D82A52" w:rsidRPr="00D74D4C">
          <w:rPr>
            <w:rStyle w:val="Hyperlink"/>
          </w:rPr>
          <w:t>www.onefishtwofish.net</w:t>
        </w:r>
      </w:hyperlink>
      <w:r w:rsidR="00D82A52">
        <w:t xml:space="preserve">. </w:t>
      </w:r>
      <w:r w:rsidR="00724370">
        <w:t>Amber Parsons reviewed this documentation and tested the web</w:t>
      </w:r>
      <w:r w:rsidR="00974A20">
        <w:t xml:space="preserve">-based </w:t>
      </w:r>
      <w:r w:rsidR="00724370">
        <w:t xml:space="preserve">tool </w:t>
      </w:r>
      <w:r w:rsidR="00901F14">
        <w:t>R</w:t>
      </w:r>
      <w:r w:rsidR="00887E35">
        <w:t>R</w:t>
      </w:r>
      <w:r w:rsidR="00901F14">
        <w:t>S</w:t>
      </w:r>
      <w:r w:rsidR="00724370">
        <w:t xml:space="preserve">. </w:t>
      </w:r>
      <w:r w:rsidR="00A875C9">
        <w:t>The views expressed</w:t>
      </w:r>
      <w:r w:rsidR="00724370">
        <w:t xml:space="preserve"> are solely those of the author</w:t>
      </w:r>
      <w:r w:rsidR="00A875C9">
        <w:t xml:space="preserve"> and are not intended to represent the views of any organization with which the author</w:t>
      </w:r>
      <w:r w:rsidR="000A1549">
        <w:t xml:space="preserve"> is</w:t>
      </w:r>
      <w:r w:rsidR="00A875C9">
        <w:t xml:space="preserve"> affiliated.</w:t>
      </w:r>
    </w:p>
    <w:p w:rsidR="00FB4B76" w:rsidRDefault="00FB4B76">
      <w:pPr>
        <w:spacing w:before="0" w:beforeAutospacing="0" w:after="200" w:afterAutospacing="0" w:line="276" w:lineRule="auto"/>
        <w:ind w:firstLine="0"/>
        <w:rPr>
          <w:rFonts w:cs="Arial"/>
          <w:b/>
          <w:bCs/>
          <w:caps/>
          <w:kern w:val="32"/>
          <w:sz w:val="28"/>
          <w:szCs w:val="32"/>
        </w:rPr>
      </w:pPr>
      <w:r>
        <w:br w:type="page"/>
      </w:r>
    </w:p>
    <w:p w:rsidR="0018474A" w:rsidRPr="001C371E" w:rsidRDefault="0018474A" w:rsidP="001C371E">
      <w:pPr>
        <w:pStyle w:val="Heading1"/>
      </w:pPr>
      <w:r w:rsidRPr="00597942">
        <w:lastRenderedPageBreak/>
        <w:t>References</w:t>
      </w:r>
    </w:p>
    <w:p w:rsidR="00F75A5B" w:rsidRDefault="00F75A5B" w:rsidP="00D15D55">
      <w:pPr>
        <w:ind w:left="720" w:hanging="720"/>
      </w:pPr>
      <w:proofErr w:type="spellStart"/>
      <w:r>
        <w:t>Allendorf</w:t>
      </w:r>
      <w:proofErr w:type="spellEnd"/>
      <w:r>
        <w:t>, F.W. 1975. Genetic variability in a species possessing extensive</w:t>
      </w:r>
      <w:r w:rsidR="00D15D55">
        <w:t xml:space="preserve"> </w:t>
      </w:r>
      <w:r>
        <w:t>gene duplication: genetic interpretation of duplicate loci</w:t>
      </w:r>
      <w:r w:rsidR="00D15D55">
        <w:t xml:space="preserve"> </w:t>
      </w:r>
      <w:r>
        <w:t>and examination of genetic variation of populations of rainbow</w:t>
      </w:r>
      <w:r w:rsidR="00D15D55">
        <w:t xml:space="preserve"> </w:t>
      </w:r>
      <w:r>
        <w:t xml:space="preserve">trout. </w:t>
      </w:r>
      <w:proofErr w:type="gramStart"/>
      <w:r>
        <w:t>Ph.D. thesis, Universi</w:t>
      </w:r>
      <w:r w:rsidR="00C1779B">
        <w:t>ty of Washington, Seattle, WA.</w:t>
      </w:r>
      <w:proofErr w:type="gramEnd"/>
    </w:p>
    <w:p w:rsidR="009550D2" w:rsidRDefault="009550D2" w:rsidP="009550D2">
      <w:pPr>
        <w:ind w:left="720" w:hanging="720"/>
      </w:pPr>
      <w:proofErr w:type="gramStart"/>
      <w:r>
        <w:t>Anderson, E.C. 2010.</w:t>
      </w:r>
      <w:proofErr w:type="gramEnd"/>
      <w:r>
        <w:t xml:space="preserve"> </w:t>
      </w:r>
      <w:proofErr w:type="gramStart"/>
      <w:r>
        <w:t xml:space="preserve">Computational algorithms and user-friendly software for parentage-based tagging of Pacific </w:t>
      </w:r>
      <w:proofErr w:type="spellStart"/>
      <w:r>
        <w:t>salmonids</w:t>
      </w:r>
      <w:proofErr w:type="spellEnd"/>
      <w:r>
        <w:t>.</w:t>
      </w:r>
      <w:proofErr w:type="gramEnd"/>
      <w:r>
        <w:t xml:space="preserve"> Final report submitted to the Pacific Salmon Commission’s Chinook Technical Committee (US Section). 46 p. Available: </w:t>
      </w:r>
      <w:r w:rsidRPr="009550D2">
        <w:t>http://swfsc.noaa.gov/uploadedFiles/Divisions/FED/Staff_Pages/Eric_Anderson/PBT_PSC_final_report.pdf</w:t>
      </w:r>
      <w:r>
        <w:t>.</w:t>
      </w:r>
    </w:p>
    <w:p w:rsidR="00FD3B24" w:rsidRDefault="00FD3B24" w:rsidP="0018474A">
      <w:pPr>
        <w:ind w:left="720" w:hanging="720"/>
      </w:pPr>
      <w:proofErr w:type="gramStart"/>
      <w:r w:rsidRPr="00FD3B24">
        <w:t>Anderson, E. C., and J. C. Garza.</w:t>
      </w:r>
      <w:proofErr w:type="gramEnd"/>
      <w:r w:rsidRPr="00FD3B24">
        <w:t xml:space="preserve"> 2005. A description of full genotyping. Report submitted to the Pacific Salmon Commission, Vancouver, British Columbia. 11p. </w:t>
      </w:r>
      <w:r w:rsidR="007C4D70">
        <w:t xml:space="preserve">Available: </w:t>
      </w:r>
      <w:r w:rsidRPr="00FD3B24">
        <w:t>http://swfsc.noaa.gov/publications/FED/00675.pdf.</w:t>
      </w:r>
    </w:p>
    <w:p w:rsidR="00FD3B24" w:rsidRDefault="00FD3B24" w:rsidP="0018474A">
      <w:pPr>
        <w:ind w:left="720" w:hanging="720"/>
      </w:pPr>
      <w:r w:rsidRPr="00FD3B24">
        <w:t xml:space="preserve">Anderson E. </w:t>
      </w:r>
      <w:proofErr w:type="gramStart"/>
      <w:r w:rsidRPr="00FD3B24">
        <w:t>C.,</w:t>
      </w:r>
      <w:proofErr w:type="gramEnd"/>
      <w:r w:rsidRPr="00FD3B24">
        <w:t xml:space="preserve"> and J. C. Garza. 2006. The power of single-nucleotide polymorphisms for large-scale parentage inference. Genetics 172: 2567–2582.</w:t>
      </w:r>
    </w:p>
    <w:p w:rsidR="001E3794" w:rsidRDefault="001E3794" w:rsidP="001E3794">
      <w:pPr>
        <w:ind w:left="720" w:hanging="720"/>
      </w:pPr>
      <w:proofErr w:type="spellStart"/>
      <w:proofErr w:type="gramStart"/>
      <w:r>
        <w:t>Berejikian</w:t>
      </w:r>
      <w:proofErr w:type="spellEnd"/>
      <w:r>
        <w:t xml:space="preserve">, B.A., </w:t>
      </w:r>
      <w:proofErr w:type="spellStart"/>
      <w:r>
        <w:t>Tezak</w:t>
      </w:r>
      <w:proofErr w:type="spellEnd"/>
      <w:r>
        <w:t xml:space="preserve">, E.P., Schroder, S.L., Knudsen, C.M., and </w:t>
      </w:r>
      <w:r w:rsidR="00F356FA">
        <w:t xml:space="preserve">J.J. </w:t>
      </w:r>
      <w:r>
        <w:t>Hard.</w:t>
      </w:r>
      <w:proofErr w:type="gramEnd"/>
      <w:r>
        <w:t xml:space="preserve"> 1997. Reproductive behavioral interactions between wild and </w:t>
      </w:r>
      <w:proofErr w:type="spellStart"/>
      <w:r>
        <w:t>captively</w:t>
      </w:r>
      <w:proofErr w:type="spellEnd"/>
      <w:r>
        <w:t xml:space="preserve"> reared </w:t>
      </w:r>
      <w:proofErr w:type="spellStart"/>
      <w:r>
        <w:t>coho</w:t>
      </w:r>
      <w:proofErr w:type="spellEnd"/>
      <w:r>
        <w:t xml:space="preserve"> salmon (</w:t>
      </w:r>
      <w:proofErr w:type="spellStart"/>
      <w:r w:rsidRPr="00B459F1">
        <w:rPr>
          <w:i/>
        </w:rPr>
        <w:t>Oncorhynchus</w:t>
      </w:r>
      <w:proofErr w:type="spellEnd"/>
      <w:r w:rsidRPr="00B459F1">
        <w:rPr>
          <w:i/>
        </w:rPr>
        <w:t xml:space="preserve"> </w:t>
      </w:r>
      <w:proofErr w:type="spellStart"/>
      <w:r w:rsidRPr="00B459F1">
        <w:rPr>
          <w:i/>
        </w:rPr>
        <w:t>kisutch</w:t>
      </w:r>
      <w:proofErr w:type="spellEnd"/>
      <w:r>
        <w:t>). ICES Journal of Marine Science 54: 1040–1050.</w:t>
      </w:r>
    </w:p>
    <w:p w:rsidR="00F356FA" w:rsidRDefault="00F356FA" w:rsidP="00F356FA">
      <w:pPr>
        <w:ind w:left="720" w:hanging="720"/>
      </w:pPr>
      <w:proofErr w:type="spellStart"/>
      <w:proofErr w:type="gramStart"/>
      <w:r>
        <w:t>Bernatchez</w:t>
      </w:r>
      <w:proofErr w:type="spellEnd"/>
      <w:r>
        <w:t>, L., and P. Duchesne.</w:t>
      </w:r>
      <w:proofErr w:type="gramEnd"/>
      <w:r>
        <w:t xml:space="preserve"> 2000. Individual-based genotype analysis in studies of parentage and population assignment: how many loci, how many alleles? Canadian Journal of Fisheries and Aquatic Sciences 57: 1–12.</w:t>
      </w:r>
    </w:p>
    <w:p w:rsidR="001E3794" w:rsidRDefault="001E3794" w:rsidP="001E3794">
      <w:pPr>
        <w:ind w:left="720" w:hanging="720"/>
      </w:pPr>
      <w:proofErr w:type="spellStart"/>
      <w:proofErr w:type="gramStart"/>
      <w:r>
        <w:t>Chilcote</w:t>
      </w:r>
      <w:proofErr w:type="spellEnd"/>
      <w:r>
        <w:t xml:space="preserve">, M.W., </w:t>
      </w:r>
      <w:proofErr w:type="spellStart"/>
      <w:r>
        <w:t>Leider</w:t>
      </w:r>
      <w:proofErr w:type="spellEnd"/>
      <w:r>
        <w:t xml:space="preserve">, S.A., and </w:t>
      </w:r>
      <w:r w:rsidR="00F356FA">
        <w:t xml:space="preserve">J.J. </w:t>
      </w:r>
      <w:r>
        <w:t>Loch.</w:t>
      </w:r>
      <w:proofErr w:type="gramEnd"/>
      <w:r>
        <w:t xml:space="preserve"> 1986. Differential reproductive success of hatchery and wild summer-run steelhead under natural conditions. Transactions of the American Fisheries Society 115: 726–735.</w:t>
      </w:r>
    </w:p>
    <w:p w:rsidR="00751962" w:rsidRDefault="00751962" w:rsidP="00751962">
      <w:pPr>
        <w:ind w:left="720" w:hanging="720"/>
      </w:pPr>
      <w:proofErr w:type="gramStart"/>
      <w:r>
        <w:t xml:space="preserve">Ferguson, M.M., and </w:t>
      </w:r>
      <w:r w:rsidR="00F356FA">
        <w:t xml:space="preserve">R.G. </w:t>
      </w:r>
      <w:proofErr w:type="spellStart"/>
      <w:r>
        <w:t>Danzmann</w:t>
      </w:r>
      <w:proofErr w:type="spellEnd"/>
      <w:r>
        <w:t>.</w:t>
      </w:r>
      <w:proofErr w:type="gramEnd"/>
      <w:r>
        <w:t xml:space="preserve"> 1998. Role of genetic markers in fisheries and aquaculture: useful tools or stamp collecting? Canadian Journal of Fisheries and Aquatic Sciences 55: 1553–1563.</w:t>
      </w:r>
    </w:p>
    <w:p w:rsidR="00735A85" w:rsidRDefault="00735A85" w:rsidP="00735A85">
      <w:pPr>
        <w:ind w:left="720" w:hanging="720"/>
      </w:pPr>
      <w:r>
        <w:t xml:space="preserve">Fleming, I.A. 1994. </w:t>
      </w:r>
      <w:proofErr w:type="gramStart"/>
      <w:r>
        <w:t>Captive breeding and the conservation of wild salmon populations.</w:t>
      </w:r>
      <w:proofErr w:type="gramEnd"/>
      <w:r>
        <w:t xml:space="preserve"> </w:t>
      </w:r>
      <w:proofErr w:type="gramStart"/>
      <w:r>
        <w:t>Conservation  Biology</w:t>
      </w:r>
      <w:proofErr w:type="gramEnd"/>
      <w:r>
        <w:t xml:space="preserve"> 8: 886–888.</w:t>
      </w:r>
    </w:p>
    <w:p w:rsidR="00F44199" w:rsidRDefault="00F44199" w:rsidP="00F44199">
      <w:pPr>
        <w:ind w:left="720" w:hanging="720"/>
      </w:pPr>
      <w:proofErr w:type="gramStart"/>
      <w:r>
        <w:t xml:space="preserve">Fleming, I.A., </w:t>
      </w:r>
      <w:proofErr w:type="spellStart"/>
      <w:r>
        <w:t>Hindar</w:t>
      </w:r>
      <w:proofErr w:type="spellEnd"/>
      <w:r>
        <w:t xml:space="preserve">, K., </w:t>
      </w:r>
      <w:proofErr w:type="spellStart"/>
      <w:r>
        <w:t>Mjolnerod</w:t>
      </w:r>
      <w:proofErr w:type="spellEnd"/>
      <w:r>
        <w:t xml:space="preserve">, I.B., </w:t>
      </w:r>
      <w:proofErr w:type="spellStart"/>
      <w:r>
        <w:t>Jonsson</w:t>
      </w:r>
      <w:proofErr w:type="spellEnd"/>
      <w:r>
        <w:t xml:space="preserve">, B., </w:t>
      </w:r>
      <w:proofErr w:type="spellStart"/>
      <w:r>
        <w:t>Balstad</w:t>
      </w:r>
      <w:proofErr w:type="spellEnd"/>
      <w:r>
        <w:t xml:space="preserve">, T., and </w:t>
      </w:r>
      <w:r w:rsidR="00F356FA">
        <w:t xml:space="preserve">A. </w:t>
      </w:r>
      <w:proofErr w:type="spellStart"/>
      <w:r>
        <w:t>Lamberg</w:t>
      </w:r>
      <w:proofErr w:type="spellEnd"/>
      <w:r>
        <w:t>.</w:t>
      </w:r>
      <w:proofErr w:type="gramEnd"/>
      <w:r>
        <w:t xml:space="preserve"> 2000. Lifetime success and interactions of farm salmon invading a native population. Proceedings of the Royal Society B: Biological Sciences 267: 1517–1524.</w:t>
      </w:r>
    </w:p>
    <w:p w:rsidR="005B2019" w:rsidRDefault="005B2019" w:rsidP="005B2019">
      <w:pPr>
        <w:ind w:left="720" w:hanging="720"/>
      </w:pPr>
      <w:proofErr w:type="spellStart"/>
      <w:proofErr w:type="gramStart"/>
      <w:r>
        <w:t>Garant</w:t>
      </w:r>
      <w:proofErr w:type="spellEnd"/>
      <w:r>
        <w:t xml:space="preserve">, D., Dodson, J.J, and </w:t>
      </w:r>
      <w:r w:rsidR="00F356FA">
        <w:t xml:space="preserve">L. </w:t>
      </w:r>
      <w:proofErr w:type="spellStart"/>
      <w:r>
        <w:t>Bematchez</w:t>
      </w:r>
      <w:proofErr w:type="spellEnd"/>
      <w:r>
        <w:t>.</w:t>
      </w:r>
      <w:proofErr w:type="gramEnd"/>
      <w:r>
        <w:t xml:space="preserve"> 2001. A genetic evaluation of mating system and determinants of individual reproductive success in Atlantic salmon (</w:t>
      </w:r>
      <w:proofErr w:type="spellStart"/>
      <w:r w:rsidRPr="00B459F1">
        <w:rPr>
          <w:i/>
        </w:rPr>
        <w:t>Salmo</w:t>
      </w:r>
      <w:proofErr w:type="spellEnd"/>
      <w:r w:rsidRPr="00B459F1">
        <w:rPr>
          <w:i/>
        </w:rPr>
        <w:t xml:space="preserve"> </w:t>
      </w:r>
      <w:proofErr w:type="spellStart"/>
      <w:r w:rsidRPr="00B459F1">
        <w:rPr>
          <w:i/>
        </w:rPr>
        <w:t>salar</w:t>
      </w:r>
      <w:proofErr w:type="spellEnd"/>
      <w:r w:rsidRPr="00B459F1">
        <w:rPr>
          <w:i/>
        </w:rPr>
        <w:t xml:space="preserve"> L.</w:t>
      </w:r>
      <w:r w:rsidR="00B459F1">
        <w:t>). Journal of Heredity</w:t>
      </w:r>
      <w:r>
        <w:t xml:space="preserve"> 92: 137–145.</w:t>
      </w:r>
    </w:p>
    <w:p w:rsidR="00A125D5" w:rsidRDefault="00A125D5" w:rsidP="005B2019">
      <w:pPr>
        <w:ind w:left="720" w:hanging="720"/>
      </w:pPr>
      <w:r w:rsidRPr="00A125D5">
        <w:lastRenderedPageBreak/>
        <w:t xml:space="preserve">Hess, M. A., C. D. </w:t>
      </w:r>
      <w:proofErr w:type="spellStart"/>
      <w:r w:rsidRPr="00A125D5">
        <w:t>Rabe</w:t>
      </w:r>
      <w:proofErr w:type="spellEnd"/>
      <w:r w:rsidRPr="00A125D5">
        <w:t xml:space="preserve">, J. L. Vogel, J. J. Stephenson, D. D. Nelson, and S. R. </w:t>
      </w:r>
      <w:proofErr w:type="spellStart"/>
      <w:r w:rsidRPr="00A125D5">
        <w:t>Narum</w:t>
      </w:r>
      <w:proofErr w:type="spellEnd"/>
      <w:r w:rsidRPr="00A125D5">
        <w:t xml:space="preserve">. 2012. Supportive breeding boosts natural population abundance with minimal negative impacts on fitness of a wild population of Chinook </w:t>
      </w:r>
      <w:proofErr w:type="gramStart"/>
      <w:r w:rsidRPr="00A125D5">
        <w:t>Salmon</w:t>
      </w:r>
      <w:proofErr w:type="gramEnd"/>
      <w:r w:rsidRPr="00A125D5">
        <w:t>. Molecular Ecology 21:5236–5250.</w:t>
      </w:r>
    </w:p>
    <w:p w:rsidR="007F48E7" w:rsidRDefault="007F48E7" w:rsidP="005B784A">
      <w:pPr>
        <w:pStyle w:val="Reference2"/>
      </w:pPr>
      <w:proofErr w:type="spellStart"/>
      <w:r>
        <w:t>Hinrichsen</w:t>
      </w:r>
      <w:proofErr w:type="spellEnd"/>
      <w:r>
        <w:t xml:space="preserve">, R. A. 2003. </w:t>
      </w:r>
      <w:proofErr w:type="gramStart"/>
      <w:r>
        <w:t>The power of experiments for estimating the relative</w:t>
      </w:r>
      <w:r w:rsidR="005B784A">
        <w:t xml:space="preserve"> </w:t>
      </w:r>
      <w:r>
        <w:t xml:space="preserve">reproductive success of hatchery-origin </w:t>
      </w:r>
      <w:proofErr w:type="spellStart"/>
      <w:r>
        <w:t>spawners</w:t>
      </w:r>
      <w:proofErr w:type="spellEnd"/>
      <w:r>
        <w:t>.</w:t>
      </w:r>
      <w:proofErr w:type="gramEnd"/>
      <w:r>
        <w:t xml:space="preserve"> Canadian Jou</w:t>
      </w:r>
      <w:r w:rsidR="005B784A">
        <w:t xml:space="preserve">rnal of </w:t>
      </w:r>
      <w:r>
        <w:t>Fisheries and Aquatic Sciences 60:864–872.</w:t>
      </w:r>
    </w:p>
    <w:p w:rsidR="00A125D5" w:rsidRDefault="00A125D5" w:rsidP="00A125D5">
      <w:pPr>
        <w:pStyle w:val="Reference2"/>
      </w:pPr>
      <w:proofErr w:type="gramStart"/>
      <w:r>
        <w:t>Letcher, B.H., and T.L. King.</w:t>
      </w:r>
      <w:proofErr w:type="gramEnd"/>
      <w:r>
        <w:t xml:space="preserve"> 2001. Parentage and </w:t>
      </w:r>
      <w:proofErr w:type="spellStart"/>
      <w:r>
        <w:t>grandparentage</w:t>
      </w:r>
      <w:proofErr w:type="spellEnd"/>
      <w:r>
        <w:t xml:space="preserve"> assignment with known and unknown </w:t>
      </w:r>
      <w:proofErr w:type="spellStart"/>
      <w:r>
        <w:t>matings</w:t>
      </w:r>
      <w:proofErr w:type="spellEnd"/>
      <w:r>
        <w:t>: application to Connecticut River Atlantic salmon re</w:t>
      </w:r>
      <w:r w:rsidR="00144BE5">
        <w:t>s</w:t>
      </w:r>
      <w:r>
        <w:t>toration. Canadian Journal of Fisheries and Aquatic Sciences 58: 1812–1821.</w:t>
      </w:r>
    </w:p>
    <w:p w:rsidR="00EB2A76" w:rsidRDefault="00EB2A76" w:rsidP="00EB2A76">
      <w:pPr>
        <w:pStyle w:val="Reference2"/>
      </w:pPr>
      <w:proofErr w:type="spellStart"/>
      <w:proofErr w:type="gramStart"/>
      <w:r>
        <w:t>Leider</w:t>
      </w:r>
      <w:proofErr w:type="spellEnd"/>
      <w:r>
        <w:t xml:space="preserve">, S.A., </w:t>
      </w:r>
      <w:proofErr w:type="spellStart"/>
      <w:r>
        <w:t>Hulett</w:t>
      </w:r>
      <w:proofErr w:type="spellEnd"/>
      <w:r>
        <w:t xml:space="preserve">, P.L., Loch, J.L., and </w:t>
      </w:r>
      <w:r w:rsidR="00F356FA">
        <w:t xml:space="preserve">M.W. </w:t>
      </w:r>
      <w:proofErr w:type="spellStart"/>
      <w:r>
        <w:t>Chilcote</w:t>
      </w:r>
      <w:proofErr w:type="spellEnd"/>
      <w:r>
        <w:t>.</w:t>
      </w:r>
      <w:proofErr w:type="gramEnd"/>
      <w:r>
        <w:t xml:space="preserve"> 1990. Electrophoretic comparison of the reproductive success of naturally spawning transplanted and wild steelhead trout through the ret</w:t>
      </w:r>
      <w:r w:rsidR="00B459F1">
        <w:t>urning adult stage. Aquaculture</w:t>
      </w:r>
      <w:r>
        <w:t xml:space="preserve"> 88: 239–252.</w:t>
      </w:r>
    </w:p>
    <w:p w:rsidR="0018474A" w:rsidRDefault="0018474A" w:rsidP="0018474A">
      <w:pPr>
        <w:pStyle w:val="Reference"/>
      </w:pPr>
      <w:proofErr w:type="gramStart"/>
      <w:r>
        <w:t>McClure, M.M., E.E. Holmes, B.L. Sanderson, and C.E. Jordan.</w:t>
      </w:r>
      <w:proofErr w:type="gramEnd"/>
      <w:r>
        <w:t xml:space="preserve"> 2003. A large-scale </w:t>
      </w:r>
      <w:proofErr w:type="spellStart"/>
      <w:r>
        <w:t>multispecial</w:t>
      </w:r>
      <w:proofErr w:type="spellEnd"/>
      <w:r>
        <w:t xml:space="preserve"> status assessment: </w:t>
      </w:r>
      <w:proofErr w:type="spellStart"/>
      <w:r>
        <w:t>anadromous</w:t>
      </w:r>
      <w:proofErr w:type="spellEnd"/>
      <w:r>
        <w:t xml:space="preserve"> </w:t>
      </w:r>
      <w:proofErr w:type="spellStart"/>
      <w:r>
        <w:t>salmonids</w:t>
      </w:r>
      <w:proofErr w:type="spellEnd"/>
      <w:r>
        <w:t xml:space="preserve"> in the Columbia River basin. </w:t>
      </w:r>
      <w:r w:rsidR="004411C5">
        <w:t xml:space="preserve">Ecological Applications </w:t>
      </w:r>
      <w:r w:rsidRPr="004411C5">
        <w:t>13</w:t>
      </w:r>
      <w:r w:rsidR="004411C5">
        <w:t>:</w:t>
      </w:r>
      <w:r>
        <w:t>964-989.</w:t>
      </w:r>
    </w:p>
    <w:p w:rsidR="003464A4" w:rsidRDefault="003464A4" w:rsidP="003464A4">
      <w:pPr>
        <w:pStyle w:val="Reference"/>
      </w:pPr>
      <w:proofErr w:type="gramStart"/>
      <w:r>
        <w:t xml:space="preserve">Mood, A. M., F. A. </w:t>
      </w:r>
      <w:proofErr w:type="spellStart"/>
      <w:r>
        <w:t>Graybill</w:t>
      </w:r>
      <w:proofErr w:type="spellEnd"/>
      <w:r>
        <w:t xml:space="preserve">, and D. C. </w:t>
      </w:r>
      <w:proofErr w:type="spellStart"/>
      <w:r>
        <w:t>Boes</w:t>
      </w:r>
      <w:proofErr w:type="spellEnd"/>
      <w:r>
        <w:t>.</w:t>
      </w:r>
      <w:proofErr w:type="gramEnd"/>
      <w:r>
        <w:t xml:space="preserve"> 1974. Introduction to the theory of statistics, 3rd edition. McGraw-Hill, New York.</w:t>
      </w:r>
    </w:p>
    <w:p w:rsidR="001D3C84" w:rsidRDefault="001D3C84" w:rsidP="001D3C84">
      <w:pPr>
        <w:pStyle w:val="Reference"/>
      </w:pPr>
      <w:proofErr w:type="gramStart"/>
      <w:r>
        <w:t xml:space="preserve">Morgan, M.T., and </w:t>
      </w:r>
      <w:r w:rsidR="00F356FA">
        <w:t xml:space="preserve">J.K. </w:t>
      </w:r>
      <w:r>
        <w:t>Conner.</w:t>
      </w:r>
      <w:proofErr w:type="gramEnd"/>
      <w:r>
        <w:t xml:space="preserve"> 2001. Using genetic markers to directly estimate male selection gradients. Evolution, 55: 272–281.</w:t>
      </w:r>
    </w:p>
    <w:p w:rsidR="00735A85" w:rsidRDefault="00735A85" w:rsidP="00735A85">
      <w:pPr>
        <w:pStyle w:val="Reference"/>
      </w:pPr>
      <w:proofErr w:type="spellStart"/>
      <w:proofErr w:type="gramStart"/>
      <w:r>
        <w:t>Reisenbichler</w:t>
      </w:r>
      <w:proofErr w:type="spellEnd"/>
      <w:r>
        <w:t xml:space="preserve">, R.R., and </w:t>
      </w:r>
      <w:r w:rsidR="00F356FA">
        <w:t xml:space="preserve">J.D. </w:t>
      </w:r>
      <w:r>
        <w:t>McIntyre.</w:t>
      </w:r>
      <w:proofErr w:type="gramEnd"/>
      <w:r>
        <w:t xml:space="preserve"> 1977. Genetic differences in growth and survival of juvenile hatchery and wild steelhead trout, </w:t>
      </w:r>
      <w:proofErr w:type="spellStart"/>
      <w:r>
        <w:t>Salmo</w:t>
      </w:r>
      <w:proofErr w:type="spellEnd"/>
      <w:r>
        <w:t xml:space="preserve"> </w:t>
      </w:r>
      <w:proofErr w:type="spellStart"/>
      <w:r>
        <w:t>gairdneri</w:t>
      </w:r>
      <w:proofErr w:type="spellEnd"/>
      <w:r>
        <w:t>. Journal of the Fis</w:t>
      </w:r>
      <w:r w:rsidR="00B459F1">
        <w:t>heries Research Board of Canada</w:t>
      </w:r>
      <w:r>
        <w:t xml:space="preserve"> 34: 123–128. </w:t>
      </w:r>
    </w:p>
    <w:p w:rsidR="00735A85" w:rsidRDefault="00735A85" w:rsidP="00735A85">
      <w:pPr>
        <w:pStyle w:val="Reference"/>
      </w:pPr>
      <w:proofErr w:type="spellStart"/>
      <w:proofErr w:type="gramStart"/>
      <w:r>
        <w:t>Reisenbichler</w:t>
      </w:r>
      <w:proofErr w:type="spellEnd"/>
      <w:r>
        <w:t xml:space="preserve">, R.R., and </w:t>
      </w:r>
      <w:r w:rsidR="00F356FA">
        <w:t xml:space="preserve">S.P. </w:t>
      </w:r>
      <w:r>
        <w:t>Rubin.</w:t>
      </w:r>
      <w:proofErr w:type="gramEnd"/>
      <w:r>
        <w:t xml:space="preserve"> 1999. Genetic changes from artificial propagation of Pacific salmon affect the productivity and viability of supplemented populations. </w:t>
      </w:r>
      <w:proofErr w:type="gramStart"/>
      <w:r>
        <w:t>ICES Journal of Marine Science.</w:t>
      </w:r>
      <w:proofErr w:type="gramEnd"/>
      <w:r>
        <w:t xml:space="preserve"> 56: 459–466.</w:t>
      </w:r>
    </w:p>
    <w:p w:rsidR="00F11019" w:rsidRDefault="00F11019" w:rsidP="00735A85">
      <w:pPr>
        <w:pStyle w:val="Reference"/>
      </w:pPr>
      <w:proofErr w:type="spellStart"/>
      <w:r w:rsidRPr="00F11019">
        <w:t>Seber</w:t>
      </w:r>
      <w:proofErr w:type="spellEnd"/>
      <w:r w:rsidRPr="00F11019">
        <w:t xml:space="preserve">, G. A. F. 1982. </w:t>
      </w:r>
      <w:proofErr w:type="gramStart"/>
      <w:r w:rsidRPr="00F11019">
        <w:t>The estimation of animal abundance and related parameters, second edition.</w:t>
      </w:r>
      <w:proofErr w:type="gramEnd"/>
      <w:r w:rsidRPr="00F11019">
        <w:t xml:space="preserve"> </w:t>
      </w:r>
      <w:proofErr w:type="gramStart"/>
      <w:r w:rsidRPr="00F11019">
        <w:t>Chapman, London and Macmillan, New York</w:t>
      </w:r>
      <w:r>
        <w:t>.</w:t>
      </w:r>
      <w:proofErr w:type="gramEnd"/>
    </w:p>
    <w:p w:rsidR="005B2019" w:rsidRDefault="001D71C9" w:rsidP="001E46EF">
      <w:pPr>
        <w:pStyle w:val="Reference"/>
      </w:pPr>
      <w:proofErr w:type="gramStart"/>
      <w:r>
        <w:t xml:space="preserve">Steele, C., M. Ackerman, J. </w:t>
      </w:r>
      <w:proofErr w:type="spellStart"/>
      <w:r>
        <w:t>McCane</w:t>
      </w:r>
      <w:proofErr w:type="spellEnd"/>
      <w:r>
        <w:t xml:space="preserve">, M. Campbell, M. Hess, N. Campbell, and S. </w:t>
      </w:r>
      <w:proofErr w:type="spellStart"/>
      <w:r>
        <w:t>Narum</w:t>
      </w:r>
      <w:proofErr w:type="spellEnd"/>
      <w:r>
        <w:t>.</w:t>
      </w:r>
      <w:proofErr w:type="gramEnd"/>
      <w:r>
        <w:t xml:space="preserve"> 2011. Parentage-based tagging of Snake River hatchery steelhead and Chinook salmon. </w:t>
      </w:r>
      <w:proofErr w:type="gramStart"/>
      <w:r>
        <w:t>2010 Annual Report.</w:t>
      </w:r>
      <w:proofErr w:type="gramEnd"/>
      <w:r>
        <w:t xml:space="preserve"> Idaho Department of Fish and Game and Columbia River Inter-Tribal Fish </w:t>
      </w:r>
      <w:r w:rsidR="005530AA">
        <w:t>Commission</w:t>
      </w:r>
      <w:r>
        <w:t xml:space="preserve"> </w:t>
      </w:r>
      <w:r w:rsidRPr="001D71C9">
        <w:t>IDFG Report Number 11-111</w:t>
      </w:r>
      <w:r>
        <w:t xml:space="preserve">. June 2011. Available: </w:t>
      </w:r>
      <w:hyperlink r:id="rId77" w:history="1">
        <w:r w:rsidR="005B2019" w:rsidRPr="00AB7438">
          <w:rPr>
            <w:rStyle w:val="Hyperlink"/>
          </w:rPr>
          <w:t>https://research.idfg.idaho.gov/Fisheries%20Research%20Reports/Res11-111Steele2010%20Parentage%20Based%20Tagging%20Snake%20River%20Steelhead%20Salmon.pdf</w:t>
        </w:r>
      </w:hyperlink>
    </w:p>
    <w:p w:rsidR="005B2019" w:rsidRDefault="005B2019" w:rsidP="005B2019">
      <w:pPr>
        <w:pStyle w:val="Reference"/>
      </w:pPr>
      <w:proofErr w:type="gramStart"/>
      <w:r>
        <w:lastRenderedPageBreak/>
        <w:t xml:space="preserve">Taggart, J.B., McLaren, I.S., Hay, D.W., Webb, J.H., and </w:t>
      </w:r>
      <w:r w:rsidR="00F356FA">
        <w:t xml:space="preserve">A.F. </w:t>
      </w:r>
      <w:proofErr w:type="spellStart"/>
      <w:r>
        <w:t>Youngson</w:t>
      </w:r>
      <w:proofErr w:type="spellEnd"/>
      <w:r>
        <w:t>.</w:t>
      </w:r>
      <w:proofErr w:type="gramEnd"/>
      <w:r>
        <w:t xml:space="preserve"> 2001. Spawning success in Atlantic salmon (</w:t>
      </w:r>
      <w:proofErr w:type="spellStart"/>
      <w:r w:rsidRPr="00B459F1">
        <w:rPr>
          <w:i/>
        </w:rPr>
        <w:t>Salmo</w:t>
      </w:r>
      <w:proofErr w:type="spellEnd"/>
      <w:r w:rsidRPr="00B459F1">
        <w:rPr>
          <w:i/>
        </w:rPr>
        <w:t xml:space="preserve"> </w:t>
      </w:r>
      <w:proofErr w:type="spellStart"/>
      <w:r w:rsidRPr="00B459F1">
        <w:rPr>
          <w:i/>
        </w:rPr>
        <w:t>salar</w:t>
      </w:r>
      <w:proofErr w:type="spellEnd"/>
      <w:r w:rsidRPr="00B459F1">
        <w:rPr>
          <w:i/>
        </w:rPr>
        <w:t xml:space="preserve"> L</w:t>
      </w:r>
      <w:r>
        <w:t>): a long-term DNA profiling-based study conducted in a natural stream. Molecular Ecology 10: 1047–1060.</w:t>
      </w:r>
    </w:p>
    <w:p w:rsidR="00421BC6" w:rsidRPr="001E46EF" w:rsidRDefault="00421BC6" w:rsidP="005B2019">
      <w:pPr>
        <w:pStyle w:val="Reference"/>
      </w:pPr>
      <w:r>
        <w:br w:type="page"/>
      </w:r>
    </w:p>
    <w:p w:rsidR="00421BC6" w:rsidRDefault="00421BC6" w:rsidP="00421BC6">
      <w:pPr>
        <w:pStyle w:val="Heading1"/>
      </w:pPr>
      <w:r>
        <w:lastRenderedPageBreak/>
        <w:t>Appendix A</w:t>
      </w:r>
      <w:r w:rsidR="003F1C4C">
        <w:t xml:space="preserve">. </w:t>
      </w:r>
      <w:r>
        <w:t>Names of variables</w:t>
      </w:r>
    </w:p>
    <w:p w:rsidR="00421BC6" w:rsidRDefault="00421BC6" w:rsidP="00421BC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3"/>
        <w:gridCol w:w="1536"/>
        <w:gridCol w:w="5977"/>
      </w:tblGrid>
      <w:tr w:rsidR="00421BC6" w:rsidTr="00195C1B">
        <w:tc>
          <w:tcPr>
            <w:tcW w:w="9576" w:type="dxa"/>
            <w:gridSpan w:val="3"/>
            <w:tcBorders>
              <w:bottom w:val="single" w:sz="12" w:space="0" w:color="auto"/>
            </w:tcBorders>
          </w:tcPr>
          <w:p w:rsidR="00421BC6" w:rsidRDefault="00421BC6" w:rsidP="00421BC6">
            <w:pPr>
              <w:pStyle w:val="Cnormal"/>
            </w:pPr>
            <w:r>
              <w:t>Table A.1.</w:t>
            </w:r>
            <w:r w:rsidRPr="00EE700D">
              <w:t>—</w:t>
            </w:r>
            <w:r>
              <w:t>Variables.</w:t>
            </w:r>
          </w:p>
        </w:tc>
      </w:tr>
      <w:tr w:rsidR="00421BC6" w:rsidTr="00AC4654">
        <w:tc>
          <w:tcPr>
            <w:tcW w:w="2063" w:type="dxa"/>
            <w:tcBorders>
              <w:top w:val="single" w:sz="12" w:space="0" w:color="auto"/>
              <w:bottom w:val="single" w:sz="4" w:space="0" w:color="auto"/>
            </w:tcBorders>
          </w:tcPr>
          <w:p w:rsidR="00421BC6" w:rsidRDefault="00421BC6" w:rsidP="00195C1B">
            <w:pPr>
              <w:ind w:firstLine="0"/>
            </w:pPr>
            <w:r>
              <w:t>R code</w:t>
            </w:r>
          </w:p>
        </w:tc>
        <w:tc>
          <w:tcPr>
            <w:tcW w:w="1536" w:type="dxa"/>
            <w:tcBorders>
              <w:top w:val="single" w:sz="12" w:space="0" w:color="auto"/>
              <w:bottom w:val="single" w:sz="4" w:space="0" w:color="auto"/>
            </w:tcBorders>
          </w:tcPr>
          <w:p w:rsidR="00421BC6" w:rsidRDefault="00421BC6" w:rsidP="00195C1B">
            <w:pPr>
              <w:ind w:firstLine="0"/>
            </w:pPr>
            <w:r>
              <w:t>Mathematical derivation</w:t>
            </w:r>
          </w:p>
        </w:tc>
        <w:tc>
          <w:tcPr>
            <w:tcW w:w="5977" w:type="dxa"/>
            <w:tcBorders>
              <w:top w:val="single" w:sz="12" w:space="0" w:color="auto"/>
              <w:bottom w:val="single" w:sz="4" w:space="0" w:color="auto"/>
            </w:tcBorders>
          </w:tcPr>
          <w:p w:rsidR="00421BC6" w:rsidRDefault="00421BC6" w:rsidP="00195C1B">
            <w:pPr>
              <w:ind w:firstLine="0"/>
            </w:pPr>
            <w:r>
              <w:t>Definition</w:t>
            </w:r>
          </w:p>
        </w:tc>
      </w:tr>
      <w:tr w:rsidR="00421BC6" w:rsidTr="00AC4654">
        <w:tc>
          <w:tcPr>
            <w:tcW w:w="2063" w:type="dxa"/>
          </w:tcPr>
          <w:p w:rsidR="00421BC6" w:rsidRDefault="00AC4654" w:rsidP="00195C1B">
            <w:pPr>
              <w:ind w:firstLine="0"/>
            </w:pPr>
            <w:proofErr w:type="spellStart"/>
            <w:r>
              <w:t>Sw</w:t>
            </w:r>
            <w:proofErr w:type="spellEnd"/>
          </w:p>
        </w:tc>
        <w:tc>
          <w:tcPr>
            <w:tcW w:w="1536" w:type="dxa"/>
          </w:tcPr>
          <w:p w:rsidR="00421BC6" w:rsidRDefault="00AC4654" w:rsidP="00195C1B">
            <w:pPr>
              <w:ind w:firstLine="0"/>
              <w:rPr>
                <w:i/>
              </w:rPr>
            </w:pPr>
            <w:r w:rsidRPr="00AC4654">
              <w:rPr>
                <w:i/>
                <w:position w:val="-12"/>
              </w:rPr>
              <w:object w:dxaOrig="340" w:dyaOrig="360">
                <v:shape id="_x0000_i1058" type="#_x0000_t75" style="width:17.25pt;height:18pt" o:ole="">
                  <v:imagedata r:id="rId78" o:title=""/>
                </v:shape>
                <o:OLEObject Type="Embed" ProgID="Equation.3" ShapeID="_x0000_i1058" DrawAspect="Content" ObjectID="_1475950694" r:id="rId79"/>
              </w:object>
            </w:r>
          </w:p>
        </w:tc>
        <w:tc>
          <w:tcPr>
            <w:tcW w:w="5977" w:type="dxa"/>
          </w:tcPr>
          <w:p w:rsidR="00421BC6" w:rsidRDefault="00AC4654" w:rsidP="00195C1B">
            <w:pPr>
              <w:ind w:firstLine="0"/>
            </w:pPr>
            <w:r>
              <w:t xml:space="preserve">Number of wild-born female </w:t>
            </w:r>
            <w:proofErr w:type="spellStart"/>
            <w:r>
              <w:t>spawners</w:t>
            </w:r>
            <w:proofErr w:type="spellEnd"/>
          </w:p>
        </w:tc>
      </w:tr>
      <w:tr w:rsidR="00421BC6" w:rsidTr="00AC4654">
        <w:tc>
          <w:tcPr>
            <w:tcW w:w="2063" w:type="dxa"/>
          </w:tcPr>
          <w:p w:rsidR="00421BC6" w:rsidRDefault="00AC4654" w:rsidP="00195C1B">
            <w:pPr>
              <w:ind w:firstLine="0"/>
            </w:pPr>
            <w:proofErr w:type="spellStart"/>
            <w:r>
              <w:t>Sh</w:t>
            </w:r>
            <w:proofErr w:type="spellEnd"/>
          </w:p>
        </w:tc>
        <w:tc>
          <w:tcPr>
            <w:tcW w:w="1536" w:type="dxa"/>
          </w:tcPr>
          <w:p w:rsidR="00421BC6" w:rsidRDefault="00AC4654" w:rsidP="00195C1B">
            <w:pPr>
              <w:ind w:firstLine="0"/>
              <w:rPr>
                <w:i/>
              </w:rPr>
            </w:pPr>
            <w:r w:rsidRPr="00AC4654">
              <w:rPr>
                <w:i/>
                <w:position w:val="-10"/>
              </w:rPr>
              <w:object w:dxaOrig="340" w:dyaOrig="340">
                <v:shape id="_x0000_i1059" type="#_x0000_t75" style="width:17.25pt;height:17.25pt" o:ole="">
                  <v:imagedata r:id="rId80" o:title=""/>
                </v:shape>
                <o:OLEObject Type="Embed" ProgID="Equation.3" ShapeID="_x0000_i1059" DrawAspect="Content" ObjectID="_1475950695" r:id="rId81"/>
              </w:object>
            </w:r>
          </w:p>
        </w:tc>
        <w:tc>
          <w:tcPr>
            <w:tcW w:w="5977" w:type="dxa"/>
          </w:tcPr>
          <w:p w:rsidR="00421BC6" w:rsidRDefault="00AC4654" w:rsidP="00195C1B">
            <w:pPr>
              <w:ind w:firstLine="0"/>
            </w:pPr>
            <w:r>
              <w:t xml:space="preserve">Number of hatchery-born female </w:t>
            </w:r>
            <w:proofErr w:type="spellStart"/>
            <w:r>
              <w:t>spawners</w:t>
            </w:r>
            <w:proofErr w:type="spellEnd"/>
          </w:p>
        </w:tc>
      </w:tr>
      <w:tr w:rsidR="00127CE5" w:rsidTr="006B549E">
        <w:tc>
          <w:tcPr>
            <w:tcW w:w="2063" w:type="dxa"/>
          </w:tcPr>
          <w:p w:rsidR="00127CE5" w:rsidRDefault="00127CE5" w:rsidP="006B549E">
            <w:pPr>
              <w:ind w:firstLine="0"/>
            </w:pPr>
            <w:r>
              <w:t>n</w:t>
            </w:r>
          </w:p>
        </w:tc>
        <w:tc>
          <w:tcPr>
            <w:tcW w:w="1536" w:type="dxa"/>
          </w:tcPr>
          <w:p w:rsidR="00127CE5" w:rsidRPr="002025B2" w:rsidRDefault="00127CE5" w:rsidP="006B549E">
            <w:pPr>
              <w:ind w:firstLine="0"/>
              <w:rPr>
                <w:rFonts w:ascii="Symbol" w:hAnsi="Symbol"/>
                <w:i/>
              </w:rPr>
            </w:pPr>
            <w:r w:rsidRPr="00AC4654">
              <w:rPr>
                <w:rFonts w:ascii="Symbol" w:hAnsi="Symbol"/>
                <w:i/>
                <w:position w:val="-6"/>
              </w:rPr>
              <w:object w:dxaOrig="200" w:dyaOrig="220">
                <v:shape id="_x0000_i1060" type="#_x0000_t75" style="width:9.75pt;height:11.25pt" o:ole="">
                  <v:imagedata r:id="rId82" o:title=""/>
                </v:shape>
                <o:OLEObject Type="Embed" ProgID="Equation.3" ShapeID="_x0000_i1060" DrawAspect="Content" ObjectID="_1475950696" r:id="rId83"/>
              </w:object>
            </w:r>
          </w:p>
        </w:tc>
        <w:tc>
          <w:tcPr>
            <w:tcW w:w="5977" w:type="dxa"/>
          </w:tcPr>
          <w:p w:rsidR="00127CE5" w:rsidRDefault="00127CE5" w:rsidP="00C17380">
            <w:pPr>
              <w:ind w:firstLine="0"/>
            </w:pPr>
            <w:r>
              <w:t>The sample size of progeny that are genotyped and assigned back to spawning females</w:t>
            </w:r>
            <w:del w:id="4" w:author="Parsons" w:date="2014-10-07T20:39:00Z">
              <w:r w:rsidDel="00C17380">
                <w:delText>.</w:delText>
              </w:r>
            </w:del>
          </w:p>
        </w:tc>
      </w:tr>
      <w:tr w:rsidR="004944CD" w:rsidTr="006B549E">
        <w:tc>
          <w:tcPr>
            <w:tcW w:w="2063" w:type="dxa"/>
          </w:tcPr>
          <w:p w:rsidR="004944CD" w:rsidRDefault="00347796" w:rsidP="006B549E">
            <w:pPr>
              <w:ind w:firstLine="0"/>
            </w:pPr>
            <w:proofErr w:type="spellStart"/>
            <w:r>
              <w:t>nw</w:t>
            </w:r>
            <w:proofErr w:type="spellEnd"/>
          </w:p>
        </w:tc>
        <w:tc>
          <w:tcPr>
            <w:tcW w:w="1536" w:type="dxa"/>
          </w:tcPr>
          <w:p w:rsidR="004944CD" w:rsidRDefault="00201C1B" w:rsidP="006B549E">
            <w:pPr>
              <w:ind w:firstLine="0"/>
              <w:rPr>
                <w:rFonts w:ascii="Symbol" w:hAnsi="Symbol"/>
                <w:i/>
              </w:rPr>
            </w:pPr>
            <w:r w:rsidRPr="004944CD">
              <w:rPr>
                <w:rFonts w:ascii="Symbol" w:hAnsi="Symbol"/>
                <w:i/>
                <w:position w:val="-6"/>
              </w:rPr>
              <w:object w:dxaOrig="200" w:dyaOrig="220">
                <v:shape id="_x0000_i1061" type="#_x0000_t75" style="width:9.75pt;height:11.25pt" o:ole="">
                  <v:imagedata r:id="rId84" o:title=""/>
                </v:shape>
                <o:OLEObject Type="Embed" ProgID="Equation.3" ShapeID="_x0000_i1061" DrawAspect="Content" ObjectID="_1475950697" r:id="rId85"/>
              </w:object>
            </w:r>
          </w:p>
        </w:tc>
        <w:tc>
          <w:tcPr>
            <w:tcW w:w="5977" w:type="dxa"/>
          </w:tcPr>
          <w:p w:rsidR="004944CD" w:rsidRDefault="004944CD" w:rsidP="006B549E">
            <w:pPr>
              <w:ind w:firstLine="0"/>
            </w:pPr>
            <w:r>
              <w:t>Number of sampled progeny that are assigned to a wild-born mother</w:t>
            </w:r>
          </w:p>
        </w:tc>
      </w:tr>
      <w:tr w:rsidR="00347796" w:rsidTr="00AC4654">
        <w:tc>
          <w:tcPr>
            <w:tcW w:w="2063" w:type="dxa"/>
          </w:tcPr>
          <w:p w:rsidR="00347796" w:rsidRDefault="00347796" w:rsidP="00195C1B">
            <w:pPr>
              <w:ind w:firstLine="0"/>
            </w:pPr>
            <w:proofErr w:type="spellStart"/>
            <w:r>
              <w:t>nh</w:t>
            </w:r>
            <w:proofErr w:type="spellEnd"/>
          </w:p>
        </w:tc>
        <w:tc>
          <w:tcPr>
            <w:tcW w:w="1536" w:type="dxa"/>
          </w:tcPr>
          <w:p w:rsidR="00347796" w:rsidRDefault="00E96F12" w:rsidP="00AC4654">
            <w:pPr>
              <w:ind w:firstLine="0"/>
              <w:rPr>
                <w:i/>
              </w:rPr>
            </w:pPr>
            <w:r>
              <w:rPr>
                <w:i/>
              </w:rPr>
              <w:t>n - x</w:t>
            </w:r>
          </w:p>
        </w:tc>
        <w:tc>
          <w:tcPr>
            <w:tcW w:w="5977" w:type="dxa"/>
          </w:tcPr>
          <w:p w:rsidR="00347796" w:rsidRDefault="00347796" w:rsidP="00347796">
            <w:pPr>
              <w:ind w:firstLine="0"/>
            </w:pPr>
            <w:r>
              <w:t>Number of sampled progeny that are assigned to a hatchery-born mother</w:t>
            </w:r>
          </w:p>
        </w:tc>
      </w:tr>
      <w:tr w:rsidR="00421BC6" w:rsidTr="00AC4654">
        <w:tc>
          <w:tcPr>
            <w:tcW w:w="2063" w:type="dxa"/>
          </w:tcPr>
          <w:p w:rsidR="00421BC6" w:rsidRDefault="00AC4654" w:rsidP="00195C1B">
            <w:pPr>
              <w:ind w:firstLine="0"/>
            </w:pPr>
            <w:r>
              <w:t>theta</w:t>
            </w:r>
          </w:p>
        </w:tc>
        <w:tc>
          <w:tcPr>
            <w:tcW w:w="1536" w:type="dxa"/>
          </w:tcPr>
          <w:p w:rsidR="00421BC6" w:rsidRPr="002025B2" w:rsidRDefault="00421BC6" w:rsidP="00AC4654">
            <w:pPr>
              <w:ind w:firstLine="0"/>
              <w:rPr>
                <w:i/>
              </w:rPr>
            </w:pPr>
            <w:r>
              <w:rPr>
                <w:i/>
              </w:rPr>
              <w:t xml:space="preserve"> </w:t>
            </w:r>
            <w:r w:rsidR="00AC4654" w:rsidRPr="00AC4654">
              <w:rPr>
                <w:i/>
                <w:position w:val="-6"/>
              </w:rPr>
              <w:object w:dxaOrig="200" w:dyaOrig="279">
                <v:shape id="_x0000_i1062" type="#_x0000_t75" style="width:9.75pt;height:13.5pt" o:ole="">
                  <v:imagedata r:id="rId86" o:title=""/>
                </v:shape>
                <o:OLEObject Type="Embed" ProgID="Equation.3" ShapeID="_x0000_i1062" DrawAspect="Content" ObjectID="_1475950698" r:id="rId87"/>
              </w:object>
            </w:r>
          </w:p>
        </w:tc>
        <w:tc>
          <w:tcPr>
            <w:tcW w:w="5977" w:type="dxa"/>
          </w:tcPr>
          <w:p w:rsidR="00421BC6" w:rsidRDefault="00AC4654" w:rsidP="00195C1B">
            <w:pPr>
              <w:ind w:firstLine="0"/>
            </w:pPr>
            <w:r>
              <w:t xml:space="preserve">Relative reproductive success (RRS) of hatchery-origin </w:t>
            </w:r>
            <w:proofErr w:type="spellStart"/>
            <w:r>
              <w:t>spawners</w:t>
            </w:r>
            <w:proofErr w:type="spellEnd"/>
          </w:p>
        </w:tc>
      </w:tr>
      <w:tr w:rsidR="00421BC6" w:rsidTr="00AC4654">
        <w:tc>
          <w:tcPr>
            <w:tcW w:w="2063" w:type="dxa"/>
          </w:tcPr>
          <w:p w:rsidR="00421BC6" w:rsidRDefault="00AC4654" w:rsidP="00195C1B">
            <w:pPr>
              <w:ind w:firstLine="0"/>
            </w:pPr>
            <w:r>
              <w:t>delta</w:t>
            </w:r>
          </w:p>
        </w:tc>
        <w:tc>
          <w:tcPr>
            <w:tcW w:w="1536" w:type="dxa"/>
          </w:tcPr>
          <w:p w:rsidR="00421BC6" w:rsidRPr="002025B2" w:rsidRDefault="00AC4654" w:rsidP="00195C1B">
            <w:pPr>
              <w:ind w:firstLine="0"/>
              <w:rPr>
                <w:i/>
              </w:rPr>
            </w:pPr>
            <w:r w:rsidRPr="00AC4654">
              <w:rPr>
                <w:i/>
                <w:position w:val="-6"/>
              </w:rPr>
              <w:object w:dxaOrig="220" w:dyaOrig="279">
                <v:shape id="_x0000_i1063" type="#_x0000_t75" style="width:11.25pt;height:13.5pt" o:ole="">
                  <v:imagedata r:id="rId88" o:title=""/>
                </v:shape>
                <o:OLEObject Type="Embed" ProgID="Equation.3" ShapeID="_x0000_i1063" DrawAspect="Content" ObjectID="_1475950699" r:id="rId89"/>
              </w:object>
            </w:r>
          </w:p>
        </w:tc>
        <w:tc>
          <w:tcPr>
            <w:tcW w:w="5977" w:type="dxa"/>
          </w:tcPr>
          <w:p w:rsidR="00421BC6" w:rsidRDefault="00AC4654" w:rsidP="00195C1B">
            <w:pPr>
              <w:ind w:firstLine="0"/>
            </w:pPr>
            <w:r>
              <w:t>The natural log of RRS</w:t>
            </w:r>
          </w:p>
        </w:tc>
      </w:tr>
      <w:tr w:rsidR="0022174E" w:rsidTr="00AC4654">
        <w:tc>
          <w:tcPr>
            <w:tcW w:w="2063" w:type="dxa"/>
          </w:tcPr>
          <w:p w:rsidR="0022174E" w:rsidRDefault="00127CE5" w:rsidP="00195C1B">
            <w:pPr>
              <w:ind w:firstLine="0"/>
            </w:pPr>
            <w:proofErr w:type="spellStart"/>
            <w:r>
              <w:t>n.a</w:t>
            </w:r>
            <w:proofErr w:type="spellEnd"/>
            <w:r>
              <w:t>.</w:t>
            </w:r>
          </w:p>
        </w:tc>
        <w:tc>
          <w:tcPr>
            <w:tcW w:w="1536" w:type="dxa"/>
          </w:tcPr>
          <w:p w:rsidR="0022174E" w:rsidRDefault="00127CE5" w:rsidP="00195C1B">
            <w:pPr>
              <w:ind w:firstLine="0"/>
              <w:rPr>
                <w:rFonts w:ascii="Symbol" w:hAnsi="Symbol"/>
                <w:i/>
              </w:rPr>
            </w:pPr>
            <w:r w:rsidRPr="0022174E">
              <w:rPr>
                <w:rFonts w:ascii="Symbol" w:hAnsi="Symbol"/>
                <w:i/>
                <w:position w:val="-10"/>
              </w:rPr>
              <w:object w:dxaOrig="460" w:dyaOrig="320">
                <v:shape id="_x0000_i1064" type="#_x0000_t75" style="width:23.25pt;height:16.5pt" o:ole="">
                  <v:imagedata r:id="rId90" o:title=""/>
                </v:shape>
                <o:OLEObject Type="Embed" ProgID="Equation.3" ShapeID="_x0000_i1064" DrawAspect="Content" ObjectID="_1475950700" r:id="rId91"/>
              </w:object>
            </w:r>
          </w:p>
        </w:tc>
        <w:tc>
          <w:tcPr>
            <w:tcW w:w="5977" w:type="dxa"/>
          </w:tcPr>
          <w:p w:rsidR="0022174E" w:rsidRDefault="0022174E" w:rsidP="00AC4654">
            <w:pPr>
              <w:ind w:firstLine="0"/>
            </w:pPr>
            <w:r>
              <w:t>Log-likelihood function of RRS</w:t>
            </w:r>
          </w:p>
        </w:tc>
      </w:tr>
      <w:tr w:rsidR="00421BC6" w:rsidTr="00AC4654">
        <w:tc>
          <w:tcPr>
            <w:tcW w:w="2063" w:type="dxa"/>
          </w:tcPr>
          <w:p w:rsidR="00421BC6" w:rsidRDefault="00421BC6" w:rsidP="00AC4654">
            <w:pPr>
              <w:ind w:firstLine="0"/>
            </w:pPr>
            <w:proofErr w:type="spellStart"/>
            <w:r>
              <w:t>SE.</w:t>
            </w:r>
            <w:r w:rsidR="00AC4654">
              <w:t>delta</w:t>
            </w:r>
            <w:proofErr w:type="spellEnd"/>
          </w:p>
        </w:tc>
        <w:tc>
          <w:tcPr>
            <w:tcW w:w="1536" w:type="dxa"/>
          </w:tcPr>
          <w:p w:rsidR="00421BC6" w:rsidRDefault="00D67C5A" w:rsidP="00195C1B">
            <w:pPr>
              <w:ind w:firstLine="0"/>
              <w:rPr>
                <w:i/>
              </w:rPr>
            </w:pPr>
            <w:r w:rsidRPr="00467269">
              <w:rPr>
                <w:i/>
                <w:position w:val="-10"/>
              </w:rPr>
              <w:object w:dxaOrig="680" w:dyaOrig="380">
                <v:shape id="_x0000_i1065" type="#_x0000_t75" style="width:33.75pt;height:18.75pt" o:ole="">
                  <v:imagedata r:id="rId92" o:title=""/>
                </v:shape>
                <o:OLEObject Type="Embed" ProgID="Equation.3" ShapeID="_x0000_i1065" DrawAspect="Content" ObjectID="_1475950701" r:id="rId93"/>
              </w:object>
            </w:r>
          </w:p>
        </w:tc>
        <w:tc>
          <w:tcPr>
            <w:tcW w:w="5977" w:type="dxa"/>
          </w:tcPr>
          <w:p w:rsidR="00421BC6" w:rsidRDefault="00421BC6" w:rsidP="00B24148">
            <w:pPr>
              <w:ind w:firstLine="0"/>
            </w:pPr>
            <w:r>
              <w:t xml:space="preserve">Standard error of the estimate of </w:t>
            </w:r>
            <w:r w:rsidR="00B24148">
              <w:t>log(RRS)</w:t>
            </w:r>
          </w:p>
        </w:tc>
      </w:tr>
      <w:tr w:rsidR="00421BC6" w:rsidTr="00AC4654">
        <w:tc>
          <w:tcPr>
            <w:tcW w:w="2063" w:type="dxa"/>
          </w:tcPr>
          <w:p w:rsidR="00421BC6" w:rsidRDefault="00421BC6" w:rsidP="00AC4654">
            <w:pPr>
              <w:ind w:firstLine="0"/>
            </w:pPr>
            <w:proofErr w:type="spellStart"/>
            <w:r>
              <w:t>CV.</w:t>
            </w:r>
            <w:r w:rsidR="00AC4654">
              <w:t>delta</w:t>
            </w:r>
            <w:proofErr w:type="spellEnd"/>
          </w:p>
        </w:tc>
        <w:tc>
          <w:tcPr>
            <w:tcW w:w="1536" w:type="dxa"/>
          </w:tcPr>
          <w:p w:rsidR="00421BC6" w:rsidRDefault="00D67C5A" w:rsidP="00195C1B">
            <w:pPr>
              <w:ind w:firstLine="0"/>
              <w:rPr>
                <w:i/>
              </w:rPr>
            </w:pPr>
            <w:r w:rsidRPr="00467269">
              <w:rPr>
                <w:i/>
                <w:position w:val="-10"/>
              </w:rPr>
              <w:object w:dxaOrig="720" w:dyaOrig="380">
                <v:shape id="_x0000_i1066" type="#_x0000_t75" style="width:36pt;height:18.75pt" o:ole="">
                  <v:imagedata r:id="rId94" o:title=""/>
                </v:shape>
                <o:OLEObject Type="Embed" ProgID="Equation.3" ShapeID="_x0000_i1066" DrawAspect="Content" ObjectID="_1475950702" r:id="rId95"/>
              </w:object>
            </w:r>
          </w:p>
        </w:tc>
        <w:tc>
          <w:tcPr>
            <w:tcW w:w="5977" w:type="dxa"/>
          </w:tcPr>
          <w:p w:rsidR="00421BC6" w:rsidRDefault="00421BC6" w:rsidP="00B24148">
            <w:pPr>
              <w:ind w:firstLine="0"/>
            </w:pPr>
            <w:r>
              <w:t>Coefficient o</w:t>
            </w:r>
            <w:r w:rsidR="00B24148">
              <w:t>f variation of the estimate of log(RRS)</w:t>
            </w:r>
          </w:p>
        </w:tc>
      </w:tr>
      <w:tr w:rsidR="00421BC6" w:rsidTr="00AC4654">
        <w:tc>
          <w:tcPr>
            <w:tcW w:w="2063" w:type="dxa"/>
          </w:tcPr>
          <w:p w:rsidR="00421BC6" w:rsidRDefault="00D67C5A" w:rsidP="00D67C5A">
            <w:pPr>
              <w:ind w:firstLine="0"/>
            </w:pPr>
            <w:proofErr w:type="spellStart"/>
            <w:r>
              <w:t>BIAS.delta</w:t>
            </w:r>
            <w:proofErr w:type="spellEnd"/>
          </w:p>
        </w:tc>
        <w:tc>
          <w:tcPr>
            <w:tcW w:w="1536" w:type="dxa"/>
          </w:tcPr>
          <w:p w:rsidR="00421BC6" w:rsidRDefault="000019CD" w:rsidP="00195C1B">
            <w:pPr>
              <w:ind w:firstLine="0"/>
              <w:rPr>
                <w:i/>
              </w:rPr>
            </w:pPr>
            <w:r w:rsidRPr="00D3195E">
              <w:rPr>
                <w:i/>
                <w:position w:val="-10"/>
              </w:rPr>
              <w:object w:dxaOrig="880" w:dyaOrig="380">
                <v:shape id="_x0000_i1067" type="#_x0000_t75" style="width:43.5pt;height:19.5pt" o:ole="">
                  <v:imagedata r:id="rId96" o:title=""/>
                </v:shape>
                <o:OLEObject Type="Embed" ProgID="Equation.3" ShapeID="_x0000_i1067" DrawAspect="Content" ObjectID="_1475950703" r:id="rId97"/>
              </w:object>
            </w:r>
          </w:p>
        </w:tc>
        <w:tc>
          <w:tcPr>
            <w:tcW w:w="5977" w:type="dxa"/>
          </w:tcPr>
          <w:p w:rsidR="00421BC6" w:rsidRDefault="00D67C5A" w:rsidP="00C17380">
            <w:pPr>
              <w:ind w:firstLine="0"/>
            </w:pPr>
            <w:r>
              <w:t>Monte Carlo relative bias which is the bias divided by the true value of</w:t>
            </w:r>
            <w:r w:rsidR="000019CD" w:rsidRPr="00D67C5A">
              <w:rPr>
                <w:position w:val="-6"/>
              </w:rPr>
              <w:object w:dxaOrig="220" w:dyaOrig="340">
                <v:shape id="_x0000_i1068" type="#_x0000_t75" style="width:11.25pt;height:17.25pt" o:ole="">
                  <v:imagedata r:id="rId98" o:title=""/>
                </v:shape>
                <o:OLEObject Type="Embed" ProgID="Equation.3" ShapeID="_x0000_i1068" DrawAspect="Content" ObjectID="_1475950704" r:id="rId99"/>
              </w:object>
            </w:r>
            <w:del w:id="5" w:author="Parsons" w:date="2014-10-07T20:39:00Z">
              <w:r w:rsidDel="00C17380">
                <w:delText>.</w:delText>
              </w:r>
            </w:del>
          </w:p>
        </w:tc>
      </w:tr>
      <w:tr w:rsidR="00421BC6" w:rsidTr="00AC4654">
        <w:tc>
          <w:tcPr>
            <w:tcW w:w="2063" w:type="dxa"/>
            <w:tcBorders>
              <w:bottom w:val="single" w:sz="12" w:space="0" w:color="auto"/>
            </w:tcBorders>
          </w:tcPr>
          <w:p w:rsidR="00421BC6" w:rsidRDefault="00421BC6" w:rsidP="00195C1B">
            <w:pPr>
              <w:ind w:firstLine="0"/>
            </w:pPr>
            <w:r>
              <w:t>BIAS2.phoshat</w:t>
            </w:r>
          </w:p>
        </w:tc>
        <w:tc>
          <w:tcPr>
            <w:tcW w:w="1536" w:type="dxa"/>
            <w:tcBorders>
              <w:bottom w:val="single" w:sz="12" w:space="0" w:color="auto"/>
            </w:tcBorders>
          </w:tcPr>
          <w:p w:rsidR="00421BC6" w:rsidRPr="0021140F" w:rsidRDefault="00421BC6" w:rsidP="00195C1B">
            <w:pPr>
              <w:ind w:firstLine="0"/>
              <w:rPr>
                <w:i/>
                <w:position w:val="-14"/>
              </w:rPr>
            </w:pPr>
            <w:r w:rsidRPr="002D0514">
              <w:rPr>
                <w:i/>
                <w:position w:val="-14"/>
              </w:rPr>
              <w:object w:dxaOrig="900" w:dyaOrig="400">
                <v:shape id="_x0000_i1069" type="#_x0000_t75" style="width:45pt;height:20.25pt" o:ole="">
                  <v:imagedata r:id="rId100" o:title=""/>
                </v:shape>
                <o:OLEObject Type="Embed" ProgID="Equation.3" ShapeID="_x0000_i1069" DrawAspect="Content" ObjectID="_1475950705" r:id="rId101"/>
              </w:object>
            </w:r>
          </w:p>
        </w:tc>
        <w:tc>
          <w:tcPr>
            <w:tcW w:w="5977" w:type="dxa"/>
            <w:tcBorders>
              <w:bottom w:val="single" w:sz="12" w:space="0" w:color="auto"/>
            </w:tcBorders>
          </w:tcPr>
          <w:p w:rsidR="00421BC6" w:rsidRDefault="00421BC6" w:rsidP="00C17380">
            <w:pPr>
              <w:ind w:firstLine="0"/>
            </w:pPr>
            <w:r>
              <w:t xml:space="preserve">Monte Carlo relative bias which is bias divided by the true value of </w:t>
            </w:r>
            <w:r w:rsidRPr="002D0514">
              <w:rPr>
                <w:i/>
              </w:rPr>
              <w:t>p</w:t>
            </w:r>
            <w:del w:id="6" w:author="Parsons" w:date="2014-10-07T20:39:00Z">
              <w:r w:rsidDel="00C17380">
                <w:delText>.</w:delText>
              </w:r>
            </w:del>
          </w:p>
        </w:tc>
      </w:tr>
      <w:tr w:rsidR="00421BC6" w:rsidTr="00AC4654">
        <w:tc>
          <w:tcPr>
            <w:tcW w:w="2063" w:type="dxa"/>
            <w:tcBorders>
              <w:top w:val="single" w:sz="12" w:space="0" w:color="auto"/>
            </w:tcBorders>
          </w:tcPr>
          <w:p w:rsidR="00421BC6" w:rsidRDefault="00421BC6" w:rsidP="00195C1B">
            <w:pPr>
              <w:ind w:firstLine="0"/>
            </w:pPr>
          </w:p>
        </w:tc>
        <w:tc>
          <w:tcPr>
            <w:tcW w:w="1536" w:type="dxa"/>
            <w:tcBorders>
              <w:top w:val="single" w:sz="12" w:space="0" w:color="auto"/>
            </w:tcBorders>
          </w:tcPr>
          <w:p w:rsidR="00421BC6" w:rsidRDefault="00421BC6" w:rsidP="00195C1B">
            <w:pPr>
              <w:ind w:firstLine="0"/>
            </w:pPr>
          </w:p>
        </w:tc>
        <w:tc>
          <w:tcPr>
            <w:tcW w:w="5977" w:type="dxa"/>
            <w:tcBorders>
              <w:top w:val="single" w:sz="12" w:space="0" w:color="auto"/>
            </w:tcBorders>
          </w:tcPr>
          <w:p w:rsidR="00421BC6" w:rsidRDefault="00421BC6" w:rsidP="00195C1B">
            <w:pPr>
              <w:ind w:firstLine="0"/>
            </w:pPr>
          </w:p>
        </w:tc>
      </w:tr>
    </w:tbl>
    <w:p w:rsidR="00421BC6" w:rsidRPr="002025B2" w:rsidRDefault="00421BC6" w:rsidP="00421BC6">
      <w:pPr>
        <w:ind w:firstLine="0"/>
      </w:pPr>
    </w:p>
    <w:p w:rsidR="00430283" w:rsidRDefault="003F0371" w:rsidP="008944FA">
      <w:pPr>
        <w:pStyle w:val="Heading1"/>
      </w:pPr>
      <w:r>
        <w:br w:type="page"/>
      </w:r>
      <w:r w:rsidR="00F12F8C">
        <w:lastRenderedPageBreak/>
        <w:t xml:space="preserve">Appendix </w:t>
      </w:r>
      <w:r w:rsidR="00421BC6">
        <w:t>B</w:t>
      </w:r>
      <w:r w:rsidR="00F12F8C">
        <w:t>. R-code</w:t>
      </w:r>
      <w:r w:rsidR="005C3B35">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5C3B35" w:rsidTr="00970E5D">
        <w:tc>
          <w:tcPr>
            <w:tcW w:w="9576" w:type="dxa"/>
            <w:tcBorders>
              <w:bottom w:val="single" w:sz="4" w:space="0" w:color="auto"/>
            </w:tcBorders>
          </w:tcPr>
          <w:p w:rsidR="005C3B35" w:rsidRDefault="005C3B35" w:rsidP="00421BC6">
            <w:pPr>
              <w:ind w:firstLine="0"/>
            </w:pPr>
            <w:r>
              <w:t xml:space="preserve">Table </w:t>
            </w:r>
            <w:r w:rsidR="00421BC6">
              <w:t>B</w:t>
            </w:r>
            <w:r>
              <w:t xml:space="preserve">.1. R-code </w:t>
            </w:r>
          </w:p>
        </w:tc>
      </w:tr>
      <w:tr w:rsidR="005C3B35" w:rsidTr="00970E5D">
        <w:tc>
          <w:tcPr>
            <w:tcW w:w="9576" w:type="dxa"/>
            <w:tcBorders>
              <w:top w:val="single" w:sz="4" w:space="0" w:color="auto"/>
              <w:bottom w:val="single" w:sz="4" w:space="0" w:color="auto"/>
            </w:tcBorders>
          </w:tcPr>
          <w:p w:rsidR="00AF2D24" w:rsidRDefault="00AF2D24" w:rsidP="00AF2D24">
            <w:pPr>
              <w:pStyle w:val="Rcode"/>
            </w:pPr>
            <w:r>
              <w:t>#Program to estimate the relative reproductive success (RRS)</w:t>
            </w:r>
          </w:p>
          <w:p w:rsidR="00AF2D24" w:rsidRDefault="00AF2D24" w:rsidP="00AF2D24">
            <w:pPr>
              <w:pStyle w:val="Rcode"/>
            </w:pPr>
            <w:r>
              <w:t xml:space="preserve">#of hatchery-origin </w:t>
            </w:r>
            <w:proofErr w:type="spellStart"/>
            <w:r>
              <w:t>spawners</w:t>
            </w:r>
            <w:proofErr w:type="spellEnd"/>
          </w:p>
          <w:p w:rsidR="00AF2D24" w:rsidRDefault="00AF2D24" w:rsidP="00AF2D24">
            <w:pPr>
              <w:pStyle w:val="Rcode"/>
            </w:pPr>
            <w:r>
              <w:t xml:space="preserve">#AUTHOR: Richard A. </w:t>
            </w:r>
            <w:proofErr w:type="spellStart"/>
            <w:r>
              <w:t>Hinrichsen</w:t>
            </w:r>
            <w:proofErr w:type="spellEnd"/>
            <w:r>
              <w:t>, Ph.D.</w:t>
            </w:r>
          </w:p>
          <w:p w:rsidR="00AF2D24" w:rsidRDefault="00AF2D24" w:rsidP="00AF2D24">
            <w:pPr>
              <w:pStyle w:val="Rcode"/>
            </w:pPr>
            <w:r>
              <w:t>#DATE: 9-2</w:t>
            </w:r>
            <w:r w:rsidR="00427971">
              <w:t>9</w:t>
            </w:r>
            <w:r>
              <w:t>-2014</w:t>
            </w:r>
          </w:p>
          <w:p w:rsidR="00AF2D24" w:rsidRDefault="00AF2D24" w:rsidP="00AF2D24">
            <w:pPr>
              <w:pStyle w:val="Rcode"/>
            </w:pPr>
            <w:r>
              <w:t>#FILE: rrse-9-2</w:t>
            </w:r>
            <w:r w:rsidR="00427971">
              <w:t>9</w:t>
            </w:r>
            <w:r>
              <w:t>-2014.s</w:t>
            </w:r>
          </w:p>
          <w:p w:rsidR="00AF2D24" w:rsidRDefault="00AF2D24" w:rsidP="00AF2D24">
            <w:pPr>
              <w:pStyle w:val="Rcode"/>
            </w:pPr>
            <w:r>
              <w:t>#input variables</w:t>
            </w:r>
          </w:p>
          <w:p w:rsidR="00AF2D24" w:rsidRDefault="00AF2D24" w:rsidP="00AF2D24">
            <w:pPr>
              <w:pStyle w:val="Rcode"/>
            </w:pPr>
            <w:r>
              <w:t>#</w:t>
            </w:r>
            <w:proofErr w:type="spellStart"/>
            <w:r>
              <w:t>Sw</w:t>
            </w:r>
            <w:proofErr w:type="spellEnd"/>
            <w:r>
              <w:t xml:space="preserve"> number of wild-origin spawning females</w:t>
            </w:r>
          </w:p>
          <w:p w:rsidR="00AF2D24" w:rsidRDefault="00AF2D24" w:rsidP="00AF2D24">
            <w:pPr>
              <w:pStyle w:val="Rcode"/>
            </w:pPr>
            <w:r>
              <w:t>#</w:t>
            </w:r>
            <w:proofErr w:type="spellStart"/>
            <w:r>
              <w:t>Sh</w:t>
            </w:r>
            <w:proofErr w:type="spellEnd"/>
            <w:r>
              <w:t xml:space="preserve"> number of hatchery-origin spawning females</w:t>
            </w:r>
          </w:p>
          <w:p w:rsidR="00AF2D24" w:rsidRDefault="00AF2D24" w:rsidP="00AF2D24">
            <w:pPr>
              <w:pStyle w:val="Rcode"/>
            </w:pPr>
            <w:r>
              <w:t>#</w:t>
            </w:r>
            <w:proofErr w:type="spellStart"/>
            <w:r>
              <w:t>nw</w:t>
            </w:r>
            <w:proofErr w:type="spellEnd"/>
            <w:r>
              <w:t xml:space="preserve"> is the number of progeny sampled that have a wild-origin female parent</w:t>
            </w:r>
          </w:p>
          <w:p w:rsidR="00AF2D24" w:rsidRDefault="00AF2D24" w:rsidP="00AF2D24">
            <w:pPr>
              <w:pStyle w:val="Rcode"/>
            </w:pPr>
            <w:r>
              <w:t>#</w:t>
            </w:r>
            <w:proofErr w:type="spellStart"/>
            <w:r>
              <w:t>nh</w:t>
            </w:r>
            <w:proofErr w:type="spellEnd"/>
            <w:r>
              <w:t xml:space="preserve"> is the number of progeny sampled that have a hatchery-origin female parent</w:t>
            </w:r>
          </w:p>
          <w:p w:rsidR="00AF2D24" w:rsidRDefault="00AF2D24" w:rsidP="00AF2D24">
            <w:pPr>
              <w:pStyle w:val="Rcode"/>
            </w:pPr>
            <w:r>
              <w:t>#delta is log(RRS)</w:t>
            </w:r>
          </w:p>
          <w:p w:rsidR="00AF2D24" w:rsidRDefault="00AF2D24" w:rsidP="00AF2D24">
            <w:pPr>
              <w:pStyle w:val="Rcode"/>
            </w:pPr>
          </w:p>
          <w:p w:rsidR="00AF2D24" w:rsidRDefault="00AF2D24" w:rsidP="00AF2D24">
            <w:pPr>
              <w:pStyle w:val="Rcode"/>
            </w:pPr>
            <w:r>
              <w:t>#top level function</w:t>
            </w:r>
          </w:p>
          <w:p w:rsidR="00AF2D24" w:rsidRDefault="00AF2D24" w:rsidP="00AF2D24">
            <w:pPr>
              <w:pStyle w:val="Rcode"/>
            </w:pPr>
            <w:r>
              <w:t>rrse.main&lt;-function(Sw=200,Sh=200,nw=444,nh=356,BOOT=FALSE,NSIM=1000){</w:t>
            </w:r>
          </w:p>
          <w:p w:rsidR="00AF2D24" w:rsidRDefault="00AF2D24" w:rsidP="00AF2D24">
            <w:pPr>
              <w:pStyle w:val="Rcode"/>
            </w:pPr>
            <w:proofErr w:type="spellStart"/>
            <w:r>
              <w:t>check.inputs</w:t>
            </w:r>
            <w:proofErr w:type="spellEnd"/>
            <w:r>
              <w:t>(</w:t>
            </w:r>
            <w:proofErr w:type="spellStart"/>
            <w:r>
              <w:t>Sw,Sh,nw,n</w:t>
            </w:r>
            <w:r w:rsidR="00F55FAB">
              <w:t>h</w:t>
            </w:r>
            <w:r>
              <w:t>,BOOT,NSIM</w:t>
            </w:r>
            <w:proofErr w:type="spellEnd"/>
            <w:r>
              <w:t>)</w:t>
            </w:r>
          </w:p>
          <w:p w:rsidR="00AF2D24" w:rsidRDefault="00AF2D24" w:rsidP="00AF2D24">
            <w:pPr>
              <w:pStyle w:val="Rcode"/>
            </w:pPr>
            <w:r>
              <w:t>if(!BOOT){res&lt;-</w:t>
            </w:r>
            <w:proofErr w:type="spellStart"/>
            <w:r>
              <w:t>rrse</w:t>
            </w:r>
            <w:proofErr w:type="spellEnd"/>
            <w:r>
              <w:t>(</w:t>
            </w:r>
            <w:proofErr w:type="spellStart"/>
            <w:r>
              <w:t>Sw</w:t>
            </w:r>
            <w:proofErr w:type="spellEnd"/>
            <w:r>
              <w:t>=</w:t>
            </w:r>
            <w:proofErr w:type="spellStart"/>
            <w:r>
              <w:t>Sw,Sh</w:t>
            </w:r>
            <w:proofErr w:type="spellEnd"/>
            <w:r>
              <w:t>=</w:t>
            </w:r>
            <w:proofErr w:type="spellStart"/>
            <w:r>
              <w:t>Sh,nw</w:t>
            </w:r>
            <w:proofErr w:type="spellEnd"/>
            <w:r>
              <w:t>=</w:t>
            </w:r>
            <w:proofErr w:type="spellStart"/>
            <w:r>
              <w:t>nw,nh</w:t>
            </w:r>
            <w:proofErr w:type="spellEnd"/>
            <w:r>
              <w:t>=</w:t>
            </w:r>
            <w:proofErr w:type="spellStart"/>
            <w:r>
              <w:t>nh</w:t>
            </w:r>
            <w:proofErr w:type="spellEnd"/>
            <w:r>
              <w:t>)}</w:t>
            </w:r>
          </w:p>
          <w:p w:rsidR="00AF2D24" w:rsidRDefault="00AF2D24" w:rsidP="00AF2D24">
            <w:pPr>
              <w:pStyle w:val="Rcode"/>
            </w:pPr>
            <w:r>
              <w:t>if(BOOT){res&lt;-rrse2(</w:t>
            </w:r>
            <w:proofErr w:type="spellStart"/>
            <w:r>
              <w:t>Sw</w:t>
            </w:r>
            <w:proofErr w:type="spellEnd"/>
            <w:r>
              <w:t>=</w:t>
            </w:r>
            <w:proofErr w:type="spellStart"/>
            <w:r>
              <w:t>Sw,Sh</w:t>
            </w:r>
            <w:proofErr w:type="spellEnd"/>
            <w:r>
              <w:t>=</w:t>
            </w:r>
            <w:proofErr w:type="spellStart"/>
            <w:r>
              <w:t>Sh,nw</w:t>
            </w:r>
            <w:proofErr w:type="spellEnd"/>
            <w:r>
              <w:t>=</w:t>
            </w:r>
            <w:proofErr w:type="spellStart"/>
            <w:r>
              <w:t>nw,nh</w:t>
            </w:r>
            <w:proofErr w:type="spellEnd"/>
            <w:r>
              <w:t>=</w:t>
            </w:r>
            <w:proofErr w:type="spellStart"/>
            <w:r>
              <w:t>nh,NSIM</w:t>
            </w:r>
            <w:proofErr w:type="spellEnd"/>
            <w:r>
              <w:t>)}</w:t>
            </w:r>
          </w:p>
          <w:p w:rsidR="00AF2D24" w:rsidRDefault="00AF2D24" w:rsidP="00AF2D24">
            <w:pPr>
              <w:pStyle w:val="Rcode"/>
            </w:pPr>
            <w:r>
              <w:t>final.res&lt;-list(BOOT=</w:t>
            </w:r>
            <w:proofErr w:type="spellStart"/>
            <w:r>
              <w:t>res$BOOT</w:t>
            </w:r>
            <w:proofErr w:type="spellEnd"/>
            <w:r>
              <w:t>,</w:t>
            </w:r>
          </w:p>
          <w:p w:rsidR="00AF2D24" w:rsidRDefault="00AF2D24" w:rsidP="00AF2D24">
            <w:pPr>
              <w:pStyle w:val="Rcode"/>
            </w:pPr>
            <w:r>
              <w:t xml:space="preserve"> NSIM=</w:t>
            </w:r>
            <w:proofErr w:type="spellStart"/>
            <w:r>
              <w:t>res$NSIM</w:t>
            </w:r>
            <w:proofErr w:type="spellEnd"/>
            <w:r>
              <w:t>,</w:t>
            </w:r>
          </w:p>
          <w:p w:rsidR="00AF2D24" w:rsidRDefault="00AF2D24" w:rsidP="00AF2D24">
            <w:pPr>
              <w:pStyle w:val="Rcode"/>
            </w:pPr>
            <w:r>
              <w:t xml:space="preserve"> </w:t>
            </w:r>
            <w:proofErr w:type="spellStart"/>
            <w:r>
              <w:t>Sw</w:t>
            </w:r>
            <w:proofErr w:type="spellEnd"/>
            <w:r>
              <w:t>=</w:t>
            </w:r>
            <w:proofErr w:type="spellStart"/>
            <w:r>
              <w:t>res$Sw</w:t>
            </w:r>
            <w:proofErr w:type="spellEnd"/>
            <w:r>
              <w:t>,</w:t>
            </w:r>
          </w:p>
          <w:p w:rsidR="00AF2D24" w:rsidRDefault="00AF2D24" w:rsidP="00AF2D24">
            <w:pPr>
              <w:pStyle w:val="Rcode"/>
            </w:pPr>
            <w:r>
              <w:t xml:space="preserve"> </w:t>
            </w:r>
            <w:proofErr w:type="spellStart"/>
            <w:r>
              <w:t>Sh</w:t>
            </w:r>
            <w:proofErr w:type="spellEnd"/>
            <w:r>
              <w:t>=</w:t>
            </w:r>
            <w:proofErr w:type="spellStart"/>
            <w:r>
              <w:t>res$Sh</w:t>
            </w:r>
            <w:proofErr w:type="spellEnd"/>
            <w:r>
              <w:t>,</w:t>
            </w:r>
          </w:p>
          <w:p w:rsidR="00AF2D24" w:rsidRDefault="00AF2D24" w:rsidP="00AF2D24">
            <w:pPr>
              <w:pStyle w:val="Rcode"/>
            </w:pPr>
            <w:r>
              <w:t xml:space="preserve"> </w:t>
            </w:r>
            <w:proofErr w:type="spellStart"/>
            <w:r>
              <w:t>nw</w:t>
            </w:r>
            <w:proofErr w:type="spellEnd"/>
            <w:r>
              <w:t>=</w:t>
            </w:r>
            <w:proofErr w:type="spellStart"/>
            <w:r>
              <w:t>res$nw</w:t>
            </w:r>
            <w:proofErr w:type="spellEnd"/>
            <w:r>
              <w:t>,</w:t>
            </w:r>
          </w:p>
          <w:p w:rsidR="00AF2D24" w:rsidRDefault="00AF2D24" w:rsidP="00AF2D24">
            <w:pPr>
              <w:pStyle w:val="Rcode"/>
            </w:pPr>
            <w:r>
              <w:t xml:space="preserve"> </w:t>
            </w:r>
            <w:proofErr w:type="spellStart"/>
            <w:r>
              <w:t>nh</w:t>
            </w:r>
            <w:proofErr w:type="spellEnd"/>
            <w:r>
              <w:t>=</w:t>
            </w:r>
            <w:proofErr w:type="spellStart"/>
            <w:r>
              <w:t>res$nh</w:t>
            </w:r>
            <w:proofErr w:type="spellEnd"/>
            <w:r>
              <w:t>,</w:t>
            </w:r>
          </w:p>
          <w:p w:rsidR="00AF2D24" w:rsidRDefault="00AF2D24" w:rsidP="00AF2D24">
            <w:pPr>
              <w:pStyle w:val="Rcode"/>
            </w:pPr>
            <w:r>
              <w:t xml:space="preserve"> delta=</w:t>
            </w:r>
            <w:proofErr w:type="spellStart"/>
            <w:r>
              <w:t>res$delta</w:t>
            </w:r>
            <w:proofErr w:type="spellEnd"/>
            <w:r>
              <w:t>,</w:t>
            </w:r>
          </w:p>
          <w:p w:rsidR="00AF2D24" w:rsidRDefault="00AF2D24" w:rsidP="00AF2D24">
            <w:pPr>
              <w:pStyle w:val="Rcode"/>
            </w:pPr>
            <w:r>
              <w:t xml:space="preserve"> </w:t>
            </w:r>
            <w:proofErr w:type="spellStart"/>
            <w:r>
              <w:t>SE.delta</w:t>
            </w:r>
            <w:proofErr w:type="spellEnd"/>
            <w:r>
              <w:t>=</w:t>
            </w:r>
            <w:proofErr w:type="spellStart"/>
            <w:r>
              <w:t>res$SE.delta</w:t>
            </w:r>
            <w:proofErr w:type="spellEnd"/>
            <w:r>
              <w:t>,</w:t>
            </w:r>
          </w:p>
          <w:p w:rsidR="00AF2D24" w:rsidRDefault="00AF2D24" w:rsidP="00AF2D24">
            <w:pPr>
              <w:pStyle w:val="Rcode"/>
            </w:pPr>
            <w:r>
              <w:t xml:space="preserve"> </w:t>
            </w:r>
            <w:proofErr w:type="spellStart"/>
            <w:r>
              <w:t>CV.delta</w:t>
            </w:r>
            <w:proofErr w:type="spellEnd"/>
            <w:r>
              <w:t>=</w:t>
            </w:r>
            <w:proofErr w:type="spellStart"/>
            <w:r>
              <w:t>res$CV.delta</w:t>
            </w:r>
            <w:proofErr w:type="spellEnd"/>
            <w:r>
              <w:t>,</w:t>
            </w:r>
          </w:p>
          <w:p w:rsidR="00AF2D24" w:rsidRDefault="00AF2D24" w:rsidP="00AF2D24">
            <w:pPr>
              <w:pStyle w:val="Rcode"/>
            </w:pPr>
            <w:r>
              <w:t xml:space="preserve"> </w:t>
            </w:r>
            <w:proofErr w:type="spellStart"/>
            <w:r>
              <w:t>BIAS.delta</w:t>
            </w:r>
            <w:proofErr w:type="spellEnd"/>
            <w:r>
              <w:t>=</w:t>
            </w:r>
            <w:proofErr w:type="spellStart"/>
            <w:r>
              <w:t>res$BIAS.delta</w:t>
            </w:r>
            <w:proofErr w:type="spellEnd"/>
            <w:r>
              <w:t>)</w:t>
            </w:r>
          </w:p>
          <w:p w:rsidR="00AF2D24" w:rsidRDefault="00AF2D24" w:rsidP="00AF2D24">
            <w:pPr>
              <w:pStyle w:val="Rcode"/>
            </w:pPr>
            <w:r>
              <w:t>return(final.res)</w:t>
            </w:r>
          </w:p>
          <w:p w:rsidR="00AF2D24" w:rsidRDefault="00AF2D24" w:rsidP="00AF2D24">
            <w:pPr>
              <w:pStyle w:val="Rcode"/>
            </w:pPr>
            <w:r>
              <w:t>}</w:t>
            </w:r>
          </w:p>
          <w:p w:rsidR="00AF2D24" w:rsidRDefault="00AF2D24" w:rsidP="00AF2D24">
            <w:pPr>
              <w:pStyle w:val="Rcode"/>
            </w:pPr>
          </w:p>
          <w:p w:rsidR="00AF2D24" w:rsidRDefault="00AF2D24" w:rsidP="00AF2D24">
            <w:pPr>
              <w:pStyle w:val="Rcode"/>
            </w:pPr>
            <w:r>
              <w:t>#check that inputs are valid</w:t>
            </w:r>
          </w:p>
          <w:p w:rsidR="00AF2D24" w:rsidRDefault="00AF2D24" w:rsidP="00AF2D24">
            <w:pPr>
              <w:pStyle w:val="Rcode"/>
            </w:pPr>
            <w:proofErr w:type="spellStart"/>
            <w:r>
              <w:t>check.inputs</w:t>
            </w:r>
            <w:proofErr w:type="spellEnd"/>
            <w:r>
              <w:t>&lt;-function(</w:t>
            </w:r>
            <w:proofErr w:type="spellStart"/>
            <w:r>
              <w:t>Sw,Sh,nw,nh,BOOT,NSIM</w:t>
            </w:r>
            <w:proofErr w:type="spellEnd"/>
            <w:r>
              <w:t>){</w:t>
            </w:r>
          </w:p>
          <w:p w:rsidR="00AF2D24" w:rsidRDefault="00AF2D24" w:rsidP="00AF2D24">
            <w:pPr>
              <w:pStyle w:val="Rcode"/>
            </w:pPr>
            <w:r>
              <w:t xml:space="preserve"> if(!</w:t>
            </w:r>
            <w:proofErr w:type="spellStart"/>
            <w:r>
              <w:t>is.logical</w:t>
            </w:r>
            <w:proofErr w:type="spellEnd"/>
            <w:r>
              <w:t>(BOOT))stop("BOOT must be TRUE or FALSE")</w:t>
            </w:r>
          </w:p>
          <w:p w:rsidR="00AF2D24" w:rsidRDefault="00AF2D24" w:rsidP="00AF2D24">
            <w:pPr>
              <w:pStyle w:val="Rcode"/>
            </w:pPr>
            <w:r>
              <w:t xml:space="preserve"> if(BOOT){</w:t>
            </w:r>
          </w:p>
          <w:p w:rsidR="00AF2D24" w:rsidRDefault="00AF2D24" w:rsidP="00AF2D24">
            <w:pPr>
              <w:pStyle w:val="Rcode"/>
            </w:pPr>
            <w:r>
              <w:t xml:space="preserve">  if(floor(NSIM)!=NSIM){stop("NSIM must be a positive integer")}</w:t>
            </w:r>
          </w:p>
          <w:p w:rsidR="00AF2D24" w:rsidRDefault="00AF2D24" w:rsidP="00AF2D24">
            <w:pPr>
              <w:pStyle w:val="Rcode"/>
            </w:pPr>
            <w:r>
              <w:t xml:space="preserve">  if(NSIM&lt;=0){stop("NSIM must be a positive integer")}}</w:t>
            </w:r>
          </w:p>
          <w:p w:rsidR="00AF2D24" w:rsidRDefault="00AF2D24" w:rsidP="00AF2D24">
            <w:pPr>
              <w:pStyle w:val="Rcode"/>
            </w:pPr>
            <w:r>
              <w:t xml:space="preserve"> if(floor(</w:t>
            </w:r>
            <w:proofErr w:type="spellStart"/>
            <w:r>
              <w:t>nw</w:t>
            </w:r>
            <w:proofErr w:type="spellEnd"/>
            <w:r>
              <w:t>)!=</w:t>
            </w:r>
            <w:proofErr w:type="spellStart"/>
            <w:r>
              <w:t>nw</w:t>
            </w:r>
            <w:proofErr w:type="spellEnd"/>
            <w:r>
              <w:t>){stop("</w:t>
            </w:r>
            <w:proofErr w:type="spellStart"/>
            <w:r>
              <w:t>nw</w:t>
            </w:r>
            <w:proofErr w:type="spellEnd"/>
            <w:r>
              <w:t xml:space="preserve"> must be a positive integer")}</w:t>
            </w:r>
          </w:p>
          <w:p w:rsidR="00AF2D24" w:rsidRDefault="00AF2D24" w:rsidP="00AF2D24">
            <w:pPr>
              <w:pStyle w:val="Rcode"/>
            </w:pPr>
            <w:r>
              <w:t xml:space="preserve"> if(</w:t>
            </w:r>
            <w:proofErr w:type="spellStart"/>
            <w:r>
              <w:t>nw</w:t>
            </w:r>
            <w:proofErr w:type="spellEnd"/>
            <w:r>
              <w:t>&lt;=0){stop("</w:t>
            </w:r>
            <w:proofErr w:type="spellStart"/>
            <w:r>
              <w:t>nw</w:t>
            </w:r>
            <w:proofErr w:type="spellEnd"/>
            <w:r>
              <w:t xml:space="preserve"> must be a positive integer")}</w:t>
            </w:r>
          </w:p>
          <w:p w:rsidR="00AF2D24" w:rsidRDefault="00AF2D24" w:rsidP="00AF2D24">
            <w:pPr>
              <w:pStyle w:val="Rcode"/>
            </w:pPr>
            <w:r>
              <w:t xml:space="preserve"> if(floor(</w:t>
            </w:r>
            <w:proofErr w:type="spellStart"/>
            <w:r>
              <w:t>nh</w:t>
            </w:r>
            <w:proofErr w:type="spellEnd"/>
            <w:r>
              <w:t>)!=</w:t>
            </w:r>
            <w:proofErr w:type="spellStart"/>
            <w:r>
              <w:t>nh</w:t>
            </w:r>
            <w:proofErr w:type="spellEnd"/>
            <w:r>
              <w:t>){stop("</w:t>
            </w:r>
            <w:proofErr w:type="spellStart"/>
            <w:r>
              <w:t>nh</w:t>
            </w:r>
            <w:proofErr w:type="spellEnd"/>
            <w:r>
              <w:t xml:space="preserve"> must be a positive integer")}</w:t>
            </w:r>
          </w:p>
          <w:p w:rsidR="00AF2D24" w:rsidRDefault="00AF2D24" w:rsidP="00AF2D24">
            <w:pPr>
              <w:pStyle w:val="Rcode"/>
            </w:pPr>
            <w:r>
              <w:t xml:space="preserve"> if(</w:t>
            </w:r>
            <w:proofErr w:type="spellStart"/>
            <w:r>
              <w:t>nh</w:t>
            </w:r>
            <w:proofErr w:type="spellEnd"/>
            <w:r>
              <w:t>&lt;=0){stop("</w:t>
            </w:r>
            <w:proofErr w:type="spellStart"/>
            <w:r>
              <w:t>nh</w:t>
            </w:r>
            <w:proofErr w:type="spellEnd"/>
            <w:r>
              <w:t xml:space="preserve"> must be a positive integer")}</w:t>
            </w:r>
          </w:p>
          <w:p w:rsidR="00AF2D24" w:rsidRDefault="00AF2D24" w:rsidP="00AF2D24">
            <w:pPr>
              <w:pStyle w:val="Rcode"/>
            </w:pPr>
            <w:r>
              <w:t xml:space="preserve"> if(floor(</w:t>
            </w:r>
            <w:proofErr w:type="spellStart"/>
            <w:r>
              <w:t>Sw</w:t>
            </w:r>
            <w:proofErr w:type="spellEnd"/>
            <w:r>
              <w:t>)!=</w:t>
            </w:r>
            <w:proofErr w:type="spellStart"/>
            <w:r>
              <w:t>Sw</w:t>
            </w:r>
            <w:proofErr w:type="spellEnd"/>
            <w:r>
              <w:t>){stop("</w:t>
            </w:r>
            <w:proofErr w:type="spellStart"/>
            <w:r>
              <w:t>Sw</w:t>
            </w:r>
            <w:proofErr w:type="spellEnd"/>
            <w:r>
              <w:t xml:space="preserve"> must be a positive integer")}</w:t>
            </w:r>
          </w:p>
          <w:p w:rsidR="00AF2D24" w:rsidRDefault="00AF2D24" w:rsidP="00AF2D24">
            <w:pPr>
              <w:pStyle w:val="Rcode"/>
            </w:pPr>
            <w:r>
              <w:t xml:space="preserve"> if(</w:t>
            </w:r>
            <w:proofErr w:type="spellStart"/>
            <w:r>
              <w:t>Sw</w:t>
            </w:r>
            <w:proofErr w:type="spellEnd"/>
            <w:r>
              <w:t>&lt;=0){stop("</w:t>
            </w:r>
            <w:proofErr w:type="spellStart"/>
            <w:r>
              <w:t>Sw</w:t>
            </w:r>
            <w:proofErr w:type="spellEnd"/>
            <w:r>
              <w:t xml:space="preserve"> must be a positive integer")}</w:t>
            </w:r>
          </w:p>
          <w:p w:rsidR="00AF2D24" w:rsidRDefault="00AF2D24" w:rsidP="00AF2D24">
            <w:pPr>
              <w:pStyle w:val="Rcode"/>
            </w:pPr>
            <w:r>
              <w:t xml:space="preserve"> if(floor(</w:t>
            </w:r>
            <w:proofErr w:type="spellStart"/>
            <w:r>
              <w:t>Sh</w:t>
            </w:r>
            <w:proofErr w:type="spellEnd"/>
            <w:r>
              <w:t>)!=</w:t>
            </w:r>
            <w:proofErr w:type="spellStart"/>
            <w:r>
              <w:t>Sh</w:t>
            </w:r>
            <w:proofErr w:type="spellEnd"/>
            <w:r>
              <w:t>){stop("</w:t>
            </w:r>
            <w:proofErr w:type="spellStart"/>
            <w:r>
              <w:t>Sh</w:t>
            </w:r>
            <w:proofErr w:type="spellEnd"/>
            <w:r>
              <w:t xml:space="preserve"> must be a positive integer")}</w:t>
            </w:r>
          </w:p>
          <w:p w:rsidR="00AF2D24" w:rsidRDefault="00AF2D24" w:rsidP="00AF2D24">
            <w:pPr>
              <w:pStyle w:val="Rcode"/>
            </w:pPr>
            <w:r>
              <w:t xml:space="preserve"> if(</w:t>
            </w:r>
            <w:proofErr w:type="spellStart"/>
            <w:r>
              <w:t>Sh</w:t>
            </w:r>
            <w:proofErr w:type="spellEnd"/>
            <w:r>
              <w:t>&lt;=0){stop("</w:t>
            </w:r>
            <w:proofErr w:type="spellStart"/>
            <w:r>
              <w:t>Sh</w:t>
            </w:r>
            <w:proofErr w:type="spellEnd"/>
            <w:r>
              <w:t xml:space="preserve"> must be a positive integer")}</w:t>
            </w:r>
          </w:p>
          <w:p w:rsidR="00AF2D24" w:rsidRDefault="00AF2D24" w:rsidP="00AF2D24">
            <w:pPr>
              <w:pStyle w:val="Rcode"/>
            </w:pPr>
            <w:r>
              <w:t xml:space="preserve"> return(NULL)</w:t>
            </w:r>
          </w:p>
          <w:p w:rsidR="00AF2D24" w:rsidRDefault="00AF2D24" w:rsidP="00AF2D24">
            <w:pPr>
              <w:pStyle w:val="Rcode"/>
            </w:pPr>
            <w:r>
              <w:t>}</w:t>
            </w:r>
          </w:p>
          <w:p w:rsidR="00AF2D24" w:rsidRDefault="00AF2D24" w:rsidP="00AF2D24">
            <w:pPr>
              <w:pStyle w:val="Rcode"/>
            </w:pPr>
          </w:p>
          <w:p w:rsidR="00AF2D24" w:rsidRDefault="00AF2D24" w:rsidP="00AF2D24">
            <w:pPr>
              <w:pStyle w:val="Rcode"/>
            </w:pPr>
            <w:r>
              <w:t xml:space="preserve">#This uses theoretical formulas from </w:t>
            </w:r>
            <w:proofErr w:type="spellStart"/>
            <w:r>
              <w:t>Hinrichsen</w:t>
            </w:r>
            <w:proofErr w:type="spellEnd"/>
            <w:r>
              <w:t xml:space="preserve"> (2003)</w:t>
            </w:r>
          </w:p>
          <w:p w:rsidR="00AF2D24" w:rsidRDefault="00AF2D24" w:rsidP="00AF2D24">
            <w:pPr>
              <w:pStyle w:val="Rcode"/>
            </w:pPr>
            <w:proofErr w:type="spellStart"/>
            <w:r>
              <w:t>rrse</w:t>
            </w:r>
            <w:proofErr w:type="spellEnd"/>
            <w:r>
              <w:t>&lt;-function(</w:t>
            </w:r>
            <w:proofErr w:type="spellStart"/>
            <w:r>
              <w:t>Sw</w:t>
            </w:r>
            <w:proofErr w:type="spellEnd"/>
            <w:r>
              <w:t>=200,Sh=200,nw=444,nh=356){</w:t>
            </w:r>
          </w:p>
          <w:p w:rsidR="00AF2D24" w:rsidRDefault="00AF2D24" w:rsidP="00AF2D24">
            <w:pPr>
              <w:pStyle w:val="Rcode"/>
            </w:pPr>
            <w:r>
              <w:t xml:space="preserve"> theta&lt;-</w:t>
            </w:r>
            <w:proofErr w:type="spellStart"/>
            <w:r>
              <w:t>nh</w:t>
            </w:r>
            <w:proofErr w:type="spellEnd"/>
            <w:r>
              <w:t>*</w:t>
            </w:r>
            <w:proofErr w:type="spellStart"/>
            <w:r>
              <w:t>Sw</w:t>
            </w:r>
            <w:proofErr w:type="spellEnd"/>
            <w:r>
              <w:t>/(</w:t>
            </w:r>
            <w:proofErr w:type="spellStart"/>
            <w:r>
              <w:t>Sh</w:t>
            </w:r>
            <w:proofErr w:type="spellEnd"/>
            <w:r>
              <w:t>*</w:t>
            </w:r>
            <w:proofErr w:type="spellStart"/>
            <w:r>
              <w:t>nw</w:t>
            </w:r>
            <w:proofErr w:type="spellEnd"/>
            <w:r>
              <w:t>)</w:t>
            </w:r>
          </w:p>
          <w:p w:rsidR="00AF2D24" w:rsidRDefault="00AF2D24" w:rsidP="00AF2D24">
            <w:pPr>
              <w:pStyle w:val="Rcode"/>
            </w:pPr>
            <w:r>
              <w:lastRenderedPageBreak/>
              <w:t xml:space="preserve"> n&lt;-</w:t>
            </w:r>
            <w:proofErr w:type="spellStart"/>
            <w:r>
              <w:t>nh+nw</w:t>
            </w:r>
            <w:proofErr w:type="spellEnd"/>
          </w:p>
          <w:p w:rsidR="00AF2D24" w:rsidRDefault="00AF2D24" w:rsidP="00AF2D24">
            <w:pPr>
              <w:pStyle w:val="Rcode"/>
            </w:pPr>
            <w:r>
              <w:t xml:space="preserve"> </w:t>
            </w:r>
            <w:proofErr w:type="spellStart"/>
            <w:r>
              <w:t>thetavar</w:t>
            </w:r>
            <w:proofErr w:type="spellEnd"/>
            <w:r>
              <w:t>&lt;-(theta*(</w:t>
            </w:r>
            <w:proofErr w:type="spellStart"/>
            <w:r>
              <w:t>Sw+Sh</w:t>
            </w:r>
            <w:proofErr w:type="spellEnd"/>
            <w:r>
              <w:t>*theta)^2)/(n*</w:t>
            </w:r>
            <w:proofErr w:type="spellStart"/>
            <w:r>
              <w:t>Sh</w:t>
            </w:r>
            <w:proofErr w:type="spellEnd"/>
            <w:r>
              <w:t>*</w:t>
            </w:r>
            <w:proofErr w:type="spellStart"/>
            <w:r>
              <w:t>Sw</w:t>
            </w:r>
            <w:proofErr w:type="spellEnd"/>
            <w:r>
              <w:t>)</w:t>
            </w:r>
          </w:p>
          <w:p w:rsidR="00AF2D24" w:rsidRDefault="00AF2D24" w:rsidP="00AF2D24">
            <w:pPr>
              <w:pStyle w:val="Rcode"/>
            </w:pPr>
            <w:r>
              <w:t xml:space="preserve"> </w:t>
            </w:r>
            <w:proofErr w:type="spellStart"/>
            <w:r>
              <w:t>deltavar</w:t>
            </w:r>
            <w:proofErr w:type="spellEnd"/>
            <w:r>
              <w:t>&lt;-</w:t>
            </w:r>
            <w:proofErr w:type="spellStart"/>
            <w:r>
              <w:t>thetavar</w:t>
            </w:r>
            <w:proofErr w:type="spellEnd"/>
            <w:r>
              <w:t>/(theta*theta)</w:t>
            </w:r>
          </w:p>
          <w:p w:rsidR="00AF2D24" w:rsidRDefault="00AF2D24" w:rsidP="00AF2D24">
            <w:pPr>
              <w:pStyle w:val="Rcode"/>
            </w:pPr>
            <w:r>
              <w:t xml:space="preserve"> se&lt;-</w:t>
            </w:r>
            <w:proofErr w:type="spellStart"/>
            <w:r>
              <w:t>sqrt</w:t>
            </w:r>
            <w:proofErr w:type="spellEnd"/>
            <w:r>
              <w:t>(</w:t>
            </w:r>
            <w:proofErr w:type="spellStart"/>
            <w:r>
              <w:t>deltavar</w:t>
            </w:r>
            <w:proofErr w:type="spellEnd"/>
            <w:r>
              <w:t>)</w:t>
            </w:r>
          </w:p>
          <w:p w:rsidR="00AF2D24" w:rsidRDefault="00AF2D24" w:rsidP="00AF2D24">
            <w:pPr>
              <w:pStyle w:val="Rcode"/>
            </w:pPr>
            <w:r>
              <w:t xml:space="preserve"> delta&lt;-log(theta)</w:t>
            </w:r>
          </w:p>
          <w:p w:rsidR="00AF2D24" w:rsidRDefault="00AF2D24" w:rsidP="00AF2D24">
            <w:pPr>
              <w:pStyle w:val="Rcode"/>
            </w:pPr>
            <w:r>
              <w:t xml:space="preserve"> </w:t>
            </w:r>
            <w:proofErr w:type="spellStart"/>
            <w:r>
              <w:t>myres</w:t>
            </w:r>
            <w:proofErr w:type="spellEnd"/>
            <w:r>
              <w:t>&lt;-list(BOOT=FALSE,</w:t>
            </w:r>
          </w:p>
          <w:p w:rsidR="00AF2D24" w:rsidRDefault="00AF2D24" w:rsidP="00AF2D24">
            <w:pPr>
              <w:pStyle w:val="Rcode"/>
            </w:pPr>
            <w:r>
              <w:t xml:space="preserve">  NSIM=NA,</w:t>
            </w:r>
          </w:p>
          <w:p w:rsidR="00AF2D24" w:rsidRDefault="00AF2D24" w:rsidP="00AF2D24">
            <w:pPr>
              <w:pStyle w:val="Rcode"/>
            </w:pPr>
            <w:r>
              <w:t xml:space="preserve">  </w:t>
            </w:r>
            <w:proofErr w:type="spellStart"/>
            <w:r>
              <w:t>Sw</w:t>
            </w:r>
            <w:proofErr w:type="spellEnd"/>
            <w:r>
              <w:t>=</w:t>
            </w:r>
            <w:proofErr w:type="spellStart"/>
            <w:r>
              <w:t>Sw</w:t>
            </w:r>
            <w:proofErr w:type="spellEnd"/>
            <w:r>
              <w:t>,</w:t>
            </w:r>
          </w:p>
          <w:p w:rsidR="00AF2D24" w:rsidRDefault="00AF2D24" w:rsidP="00AF2D24">
            <w:pPr>
              <w:pStyle w:val="Rcode"/>
            </w:pPr>
            <w:r>
              <w:t xml:space="preserve">  </w:t>
            </w:r>
            <w:proofErr w:type="spellStart"/>
            <w:r>
              <w:t>Sh</w:t>
            </w:r>
            <w:proofErr w:type="spellEnd"/>
            <w:r>
              <w:t>=</w:t>
            </w:r>
            <w:proofErr w:type="spellStart"/>
            <w:r>
              <w:t>Sh</w:t>
            </w:r>
            <w:proofErr w:type="spellEnd"/>
            <w:r>
              <w:t>,</w:t>
            </w:r>
          </w:p>
          <w:p w:rsidR="00AF2D24" w:rsidRDefault="00AF2D24" w:rsidP="00AF2D24">
            <w:pPr>
              <w:pStyle w:val="Rcode"/>
            </w:pPr>
            <w:r>
              <w:t xml:space="preserve">  </w:t>
            </w:r>
            <w:proofErr w:type="spellStart"/>
            <w:r>
              <w:t>nw</w:t>
            </w:r>
            <w:proofErr w:type="spellEnd"/>
            <w:r>
              <w:t>=</w:t>
            </w:r>
            <w:proofErr w:type="spellStart"/>
            <w:r>
              <w:t>nw</w:t>
            </w:r>
            <w:proofErr w:type="spellEnd"/>
            <w:r>
              <w:t>,</w:t>
            </w:r>
          </w:p>
          <w:p w:rsidR="00AF2D24" w:rsidRDefault="00AF2D24" w:rsidP="00AF2D24">
            <w:pPr>
              <w:pStyle w:val="Rcode"/>
            </w:pPr>
            <w:r>
              <w:t xml:space="preserve">  </w:t>
            </w:r>
            <w:proofErr w:type="spellStart"/>
            <w:r>
              <w:t>nh</w:t>
            </w:r>
            <w:proofErr w:type="spellEnd"/>
            <w:r>
              <w:t>=</w:t>
            </w:r>
            <w:proofErr w:type="spellStart"/>
            <w:r>
              <w:t>nh</w:t>
            </w:r>
            <w:proofErr w:type="spellEnd"/>
            <w:r>
              <w:t>,</w:t>
            </w:r>
          </w:p>
          <w:p w:rsidR="00AF2D24" w:rsidRDefault="00AF2D24" w:rsidP="00AF2D24">
            <w:pPr>
              <w:pStyle w:val="Rcode"/>
            </w:pPr>
            <w:r>
              <w:t xml:space="preserve">  delta=delta,</w:t>
            </w:r>
          </w:p>
          <w:p w:rsidR="00AF2D24" w:rsidRDefault="00AF2D24" w:rsidP="00AF2D24">
            <w:pPr>
              <w:pStyle w:val="Rcode"/>
            </w:pPr>
            <w:r>
              <w:t xml:space="preserve">  </w:t>
            </w:r>
            <w:proofErr w:type="spellStart"/>
            <w:r>
              <w:t>SE.delta</w:t>
            </w:r>
            <w:proofErr w:type="spellEnd"/>
            <w:r>
              <w:t>=se,</w:t>
            </w:r>
          </w:p>
          <w:p w:rsidR="00AF2D24" w:rsidRDefault="00AF2D24" w:rsidP="00AF2D24">
            <w:pPr>
              <w:pStyle w:val="Rcode"/>
            </w:pPr>
            <w:r>
              <w:t xml:space="preserve">  </w:t>
            </w:r>
            <w:proofErr w:type="spellStart"/>
            <w:r>
              <w:t>CV.delta</w:t>
            </w:r>
            <w:proofErr w:type="spellEnd"/>
            <w:r>
              <w:t>=se/delta,</w:t>
            </w:r>
          </w:p>
          <w:p w:rsidR="00AF2D24" w:rsidRDefault="00AF2D24" w:rsidP="00AF2D24">
            <w:pPr>
              <w:pStyle w:val="Rcode"/>
            </w:pPr>
            <w:r>
              <w:t xml:space="preserve">  </w:t>
            </w:r>
            <w:proofErr w:type="spellStart"/>
            <w:r>
              <w:t>BIAS.delta</w:t>
            </w:r>
            <w:proofErr w:type="spellEnd"/>
            <w:r>
              <w:t>=NA)</w:t>
            </w:r>
          </w:p>
          <w:p w:rsidR="00AF2D24" w:rsidRDefault="00AF2D24" w:rsidP="00AF2D24">
            <w:pPr>
              <w:pStyle w:val="Rcode"/>
            </w:pPr>
            <w:r>
              <w:t xml:space="preserve"> return(</w:t>
            </w:r>
            <w:proofErr w:type="spellStart"/>
            <w:r>
              <w:t>myres</w:t>
            </w:r>
            <w:proofErr w:type="spellEnd"/>
            <w:r>
              <w:t>)</w:t>
            </w:r>
          </w:p>
          <w:p w:rsidR="00AF2D24" w:rsidRDefault="00AF2D24" w:rsidP="00AF2D24">
            <w:pPr>
              <w:pStyle w:val="Rcode"/>
            </w:pPr>
            <w:r>
              <w:t>}</w:t>
            </w:r>
          </w:p>
          <w:p w:rsidR="00AF2D24" w:rsidRDefault="00AF2D24" w:rsidP="00AF2D24">
            <w:pPr>
              <w:pStyle w:val="Rcode"/>
            </w:pPr>
          </w:p>
          <w:p w:rsidR="00AF2D24" w:rsidRDefault="00AF2D24" w:rsidP="00AF2D24">
            <w:pPr>
              <w:pStyle w:val="Rcode"/>
            </w:pPr>
            <w:r>
              <w:t>#return MLE of delta and its SE</w:t>
            </w:r>
          </w:p>
          <w:p w:rsidR="00AF2D24" w:rsidRDefault="00AF2D24" w:rsidP="00AF2D24">
            <w:pPr>
              <w:pStyle w:val="Rcode"/>
            </w:pPr>
            <w:proofErr w:type="spellStart"/>
            <w:r>
              <w:t>get.estimate</w:t>
            </w:r>
            <w:proofErr w:type="spellEnd"/>
            <w:r>
              <w:t>&lt;-function(</w:t>
            </w:r>
            <w:proofErr w:type="spellStart"/>
            <w:r>
              <w:t>Sw,Sh,nw,nh</w:t>
            </w:r>
            <w:proofErr w:type="spellEnd"/>
            <w:r>
              <w:t>){</w:t>
            </w:r>
          </w:p>
          <w:p w:rsidR="00AF2D24" w:rsidRDefault="00AF2D24" w:rsidP="00AF2D24">
            <w:pPr>
              <w:pStyle w:val="Rcode"/>
            </w:pPr>
            <w:r>
              <w:t xml:space="preserve"> n&lt;-</w:t>
            </w:r>
            <w:proofErr w:type="spellStart"/>
            <w:r>
              <w:t>nw+nh</w:t>
            </w:r>
            <w:proofErr w:type="spellEnd"/>
          </w:p>
          <w:p w:rsidR="00AF2D24" w:rsidRDefault="00AF2D24" w:rsidP="00AF2D24">
            <w:pPr>
              <w:pStyle w:val="Rcode"/>
            </w:pPr>
            <w:r>
              <w:t xml:space="preserve"> theta&lt;-</w:t>
            </w:r>
            <w:proofErr w:type="spellStart"/>
            <w:r>
              <w:t>Sw</w:t>
            </w:r>
            <w:proofErr w:type="spellEnd"/>
            <w:r>
              <w:t>*</w:t>
            </w:r>
            <w:proofErr w:type="spellStart"/>
            <w:r>
              <w:t>nh</w:t>
            </w:r>
            <w:proofErr w:type="spellEnd"/>
            <w:r>
              <w:t>/(</w:t>
            </w:r>
            <w:proofErr w:type="spellStart"/>
            <w:r>
              <w:t>nw</w:t>
            </w:r>
            <w:proofErr w:type="spellEnd"/>
            <w:r>
              <w:t>*</w:t>
            </w:r>
            <w:proofErr w:type="spellStart"/>
            <w:r>
              <w:t>Sh</w:t>
            </w:r>
            <w:proofErr w:type="spellEnd"/>
            <w:r>
              <w:t>)</w:t>
            </w:r>
          </w:p>
          <w:p w:rsidR="00AF2D24" w:rsidRDefault="00AF2D24" w:rsidP="00AF2D24">
            <w:pPr>
              <w:pStyle w:val="Rcode"/>
            </w:pPr>
            <w:r>
              <w:t xml:space="preserve"> delta&lt;-log(theta)</w:t>
            </w:r>
          </w:p>
          <w:p w:rsidR="00AF2D24" w:rsidRDefault="00AF2D24" w:rsidP="00AF2D24">
            <w:pPr>
              <w:pStyle w:val="Rcode"/>
            </w:pPr>
            <w:r>
              <w:t xml:space="preserve"> </w:t>
            </w:r>
            <w:proofErr w:type="spellStart"/>
            <w:r>
              <w:t>thetavar</w:t>
            </w:r>
            <w:proofErr w:type="spellEnd"/>
            <w:r>
              <w:t>&lt;-(theta*(</w:t>
            </w:r>
            <w:proofErr w:type="spellStart"/>
            <w:r>
              <w:t>Sw+Sh</w:t>
            </w:r>
            <w:proofErr w:type="spellEnd"/>
            <w:r>
              <w:t>*theta)^2)/(n*</w:t>
            </w:r>
            <w:proofErr w:type="spellStart"/>
            <w:r>
              <w:t>Sh</w:t>
            </w:r>
            <w:proofErr w:type="spellEnd"/>
            <w:r>
              <w:t>*</w:t>
            </w:r>
            <w:proofErr w:type="spellStart"/>
            <w:r>
              <w:t>Sw</w:t>
            </w:r>
            <w:proofErr w:type="spellEnd"/>
            <w:r>
              <w:t>)</w:t>
            </w:r>
          </w:p>
          <w:p w:rsidR="00AF2D24" w:rsidRDefault="00AF2D24" w:rsidP="00AF2D24">
            <w:pPr>
              <w:pStyle w:val="Rcode"/>
            </w:pPr>
            <w:r>
              <w:t xml:space="preserve"> </w:t>
            </w:r>
            <w:proofErr w:type="spellStart"/>
            <w:r>
              <w:t>deltavar</w:t>
            </w:r>
            <w:proofErr w:type="spellEnd"/>
            <w:r>
              <w:t>&lt;-</w:t>
            </w:r>
            <w:proofErr w:type="spellStart"/>
            <w:r>
              <w:t>thetavar</w:t>
            </w:r>
            <w:proofErr w:type="spellEnd"/>
            <w:r>
              <w:t>/(theta*theta)</w:t>
            </w:r>
          </w:p>
          <w:p w:rsidR="00AF2D24" w:rsidRDefault="00AF2D24" w:rsidP="00AF2D24">
            <w:pPr>
              <w:pStyle w:val="Rcode"/>
            </w:pPr>
            <w:r>
              <w:t xml:space="preserve"> se&lt;-</w:t>
            </w:r>
            <w:proofErr w:type="spellStart"/>
            <w:r>
              <w:t>sqrt</w:t>
            </w:r>
            <w:proofErr w:type="spellEnd"/>
            <w:r>
              <w:t>(</w:t>
            </w:r>
            <w:proofErr w:type="spellStart"/>
            <w:r>
              <w:t>deltavar</w:t>
            </w:r>
            <w:proofErr w:type="spellEnd"/>
            <w:r>
              <w:t>)</w:t>
            </w:r>
          </w:p>
          <w:p w:rsidR="00AF2D24" w:rsidRDefault="00AF2D24" w:rsidP="00AF2D24">
            <w:pPr>
              <w:pStyle w:val="Rcode"/>
            </w:pPr>
          </w:p>
          <w:p w:rsidR="00AF2D24" w:rsidRDefault="00AF2D24" w:rsidP="00AF2D24">
            <w:pPr>
              <w:pStyle w:val="Rcode"/>
            </w:pPr>
            <w:r>
              <w:t xml:space="preserve"> return(list(delta=</w:t>
            </w:r>
            <w:proofErr w:type="spellStart"/>
            <w:r>
              <w:t>delta,se</w:t>
            </w:r>
            <w:proofErr w:type="spellEnd"/>
            <w:r>
              <w:t>=se))</w:t>
            </w:r>
          </w:p>
          <w:p w:rsidR="00AF2D24" w:rsidRDefault="00AF2D24" w:rsidP="00AF2D24">
            <w:pPr>
              <w:pStyle w:val="Rcode"/>
            </w:pPr>
            <w:r>
              <w:t>}</w:t>
            </w:r>
          </w:p>
          <w:p w:rsidR="00AF2D24" w:rsidRDefault="00AF2D24" w:rsidP="00AF2D24">
            <w:pPr>
              <w:pStyle w:val="Rcode"/>
            </w:pPr>
          </w:p>
          <w:p w:rsidR="00AF2D24" w:rsidRDefault="00AF2D24" w:rsidP="00AF2D24">
            <w:pPr>
              <w:pStyle w:val="Rcode"/>
            </w:pPr>
            <w:r>
              <w:t>#calculate SE using Bootstrap simulation</w:t>
            </w:r>
          </w:p>
          <w:p w:rsidR="00AF2D24" w:rsidRDefault="00AF2D24" w:rsidP="00AF2D24">
            <w:pPr>
              <w:pStyle w:val="Rcode"/>
            </w:pPr>
            <w:r>
              <w:t>rrse2&lt;-function(NSIM=1000,Sw=200,Sh=200,nw=444,nh=356){</w:t>
            </w:r>
          </w:p>
          <w:p w:rsidR="00AF2D24" w:rsidRDefault="00AF2D24" w:rsidP="00AF2D24">
            <w:pPr>
              <w:pStyle w:val="Rcode"/>
            </w:pPr>
            <w:r>
              <w:t xml:space="preserve"> n&lt;-</w:t>
            </w:r>
            <w:proofErr w:type="spellStart"/>
            <w:r>
              <w:t>nh+nw</w:t>
            </w:r>
            <w:proofErr w:type="spellEnd"/>
          </w:p>
          <w:p w:rsidR="00AF2D24" w:rsidRDefault="00AF2D24" w:rsidP="00AF2D24">
            <w:pPr>
              <w:pStyle w:val="Rcode"/>
            </w:pPr>
            <w:r>
              <w:t xml:space="preserve"> theta&lt;-</w:t>
            </w:r>
            <w:proofErr w:type="spellStart"/>
            <w:r>
              <w:t>Sw</w:t>
            </w:r>
            <w:proofErr w:type="spellEnd"/>
            <w:r>
              <w:t>*</w:t>
            </w:r>
            <w:proofErr w:type="spellStart"/>
            <w:r>
              <w:t>nh</w:t>
            </w:r>
            <w:proofErr w:type="spellEnd"/>
            <w:r>
              <w:t>/(</w:t>
            </w:r>
            <w:proofErr w:type="spellStart"/>
            <w:r>
              <w:t>nw</w:t>
            </w:r>
            <w:proofErr w:type="spellEnd"/>
            <w:r>
              <w:t>*</w:t>
            </w:r>
            <w:proofErr w:type="spellStart"/>
            <w:r>
              <w:t>Sh</w:t>
            </w:r>
            <w:proofErr w:type="spellEnd"/>
            <w:r>
              <w:t>)</w:t>
            </w:r>
          </w:p>
          <w:p w:rsidR="00AF2D24" w:rsidRDefault="00AF2D24" w:rsidP="00AF2D24">
            <w:pPr>
              <w:pStyle w:val="Rcode"/>
            </w:pPr>
            <w:r>
              <w:t xml:space="preserve"> delta&lt;-log(theta)</w:t>
            </w:r>
          </w:p>
          <w:p w:rsidR="00AF2D24" w:rsidRDefault="00AF2D24" w:rsidP="00AF2D24">
            <w:pPr>
              <w:pStyle w:val="Rcode"/>
            </w:pPr>
            <w:r>
              <w:t xml:space="preserve"> </w:t>
            </w:r>
            <w:proofErr w:type="spellStart"/>
            <w:r>
              <w:t>prob</w:t>
            </w:r>
            <w:proofErr w:type="spellEnd"/>
            <w:r>
              <w:t>&lt;-</w:t>
            </w:r>
            <w:proofErr w:type="spellStart"/>
            <w:r>
              <w:t>Sw</w:t>
            </w:r>
            <w:proofErr w:type="spellEnd"/>
            <w:r>
              <w:t>/(</w:t>
            </w:r>
            <w:proofErr w:type="spellStart"/>
            <w:r>
              <w:t>Sw+Sh</w:t>
            </w:r>
            <w:proofErr w:type="spellEnd"/>
            <w:r>
              <w:t>*theta)</w:t>
            </w:r>
          </w:p>
          <w:p w:rsidR="00AF2D24" w:rsidRDefault="00AF2D24" w:rsidP="00AF2D24">
            <w:pPr>
              <w:pStyle w:val="Rcode"/>
            </w:pPr>
            <w:r>
              <w:t xml:space="preserve"> </w:t>
            </w:r>
            <w:proofErr w:type="spellStart"/>
            <w:r>
              <w:t>Rw</w:t>
            </w:r>
            <w:proofErr w:type="spellEnd"/>
            <w:r>
              <w:t>&lt;-</w:t>
            </w:r>
            <w:proofErr w:type="spellStart"/>
            <w:r>
              <w:t>rbinom</w:t>
            </w:r>
            <w:proofErr w:type="spellEnd"/>
            <w:r>
              <w:t>(n=</w:t>
            </w:r>
            <w:proofErr w:type="spellStart"/>
            <w:r>
              <w:t>NSIM,size</w:t>
            </w:r>
            <w:proofErr w:type="spellEnd"/>
            <w:r>
              <w:t>=</w:t>
            </w:r>
            <w:proofErr w:type="spellStart"/>
            <w:r>
              <w:t>n,prob</w:t>
            </w:r>
            <w:proofErr w:type="spellEnd"/>
            <w:r>
              <w:t>=</w:t>
            </w:r>
            <w:proofErr w:type="spellStart"/>
            <w:r>
              <w:t>prob</w:t>
            </w:r>
            <w:proofErr w:type="spellEnd"/>
            <w:r>
              <w:t>)</w:t>
            </w:r>
          </w:p>
          <w:p w:rsidR="00AF2D24" w:rsidRDefault="00AF2D24" w:rsidP="00AF2D24">
            <w:pPr>
              <w:pStyle w:val="Rcode"/>
            </w:pPr>
            <w:r>
              <w:t xml:space="preserve"> Rh&lt;-n-</w:t>
            </w:r>
            <w:proofErr w:type="spellStart"/>
            <w:r>
              <w:t>Rw</w:t>
            </w:r>
            <w:proofErr w:type="spellEnd"/>
          </w:p>
          <w:p w:rsidR="00AF2D24" w:rsidRDefault="00AF2D24" w:rsidP="00AF2D24">
            <w:pPr>
              <w:pStyle w:val="Rcode"/>
            </w:pPr>
            <w:r>
              <w:t xml:space="preserve"> res&lt;-</w:t>
            </w:r>
            <w:proofErr w:type="spellStart"/>
            <w:r>
              <w:t>get.estimate</w:t>
            </w:r>
            <w:proofErr w:type="spellEnd"/>
            <w:r>
              <w:t>(</w:t>
            </w:r>
            <w:proofErr w:type="spellStart"/>
            <w:r>
              <w:t>Sw,Sh,Rw,Rh</w:t>
            </w:r>
            <w:proofErr w:type="spellEnd"/>
            <w:r>
              <w:t>)</w:t>
            </w:r>
          </w:p>
          <w:p w:rsidR="00AF2D24" w:rsidRDefault="00AF2D24" w:rsidP="00AF2D24">
            <w:pPr>
              <w:pStyle w:val="Rcode"/>
            </w:pPr>
            <w:r>
              <w:t xml:space="preserve"> deltas&lt;-</w:t>
            </w:r>
            <w:proofErr w:type="spellStart"/>
            <w:r>
              <w:t>res$delta</w:t>
            </w:r>
            <w:proofErr w:type="spellEnd"/>
          </w:p>
          <w:p w:rsidR="00AF2D24" w:rsidRDefault="00AF2D24" w:rsidP="00AF2D24">
            <w:pPr>
              <w:pStyle w:val="Rcode"/>
            </w:pPr>
            <w:r>
              <w:t xml:space="preserve"> </w:t>
            </w:r>
            <w:proofErr w:type="spellStart"/>
            <w:r>
              <w:t>ses</w:t>
            </w:r>
            <w:proofErr w:type="spellEnd"/>
            <w:r>
              <w:t>&lt;-</w:t>
            </w:r>
            <w:proofErr w:type="spellStart"/>
            <w:r>
              <w:t>res$se</w:t>
            </w:r>
            <w:proofErr w:type="spellEnd"/>
          </w:p>
          <w:p w:rsidR="00AF2D24" w:rsidRDefault="00AF2D24" w:rsidP="00AF2D24">
            <w:pPr>
              <w:pStyle w:val="Rcode"/>
            </w:pPr>
            <w:r>
              <w:t xml:space="preserve"> se&lt;-</w:t>
            </w:r>
            <w:proofErr w:type="spellStart"/>
            <w:r>
              <w:t>sqrt</w:t>
            </w:r>
            <w:proofErr w:type="spellEnd"/>
            <w:r>
              <w:t>(</w:t>
            </w:r>
            <w:proofErr w:type="spellStart"/>
            <w:r>
              <w:t>var</w:t>
            </w:r>
            <w:proofErr w:type="spellEnd"/>
            <w:r>
              <w:t>(deltas,na.rm=T))</w:t>
            </w:r>
          </w:p>
          <w:p w:rsidR="00AF2D24" w:rsidRDefault="00AF2D24" w:rsidP="00AF2D24">
            <w:pPr>
              <w:pStyle w:val="Rcode"/>
            </w:pPr>
            <w:r>
              <w:t xml:space="preserve"> </w:t>
            </w:r>
            <w:proofErr w:type="spellStart"/>
            <w:r>
              <w:t>mymean</w:t>
            </w:r>
            <w:proofErr w:type="spellEnd"/>
            <w:r>
              <w:t>&lt;-mean(deltas,na.rm=T)</w:t>
            </w:r>
          </w:p>
          <w:p w:rsidR="00AF2D24" w:rsidRDefault="00AF2D24" w:rsidP="00AF2D24">
            <w:pPr>
              <w:pStyle w:val="Rcode"/>
            </w:pPr>
            <w:r>
              <w:t xml:space="preserve"> </w:t>
            </w:r>
            <w:proofErr w:type="spellStart"/>
            <w:r>
              <w:t>BIAS.delta</w:t>
            </w:r>
            <w:proofErr w:type="spellEnd"/>
            <w:r>
              <w:t>&lt;-(</w:t>
            </w:r>
            <w:proofErr w:type="spellStart"/>
            <w:r>
              <w:t>mymean</w:t>
            </w:r>
            <w:proofErr w:type="spellEnd"/>
            <w:r>
              <w:t>-delta)/delta</w:t>
            </w:r>
          </w:p>
          <w:p w:rsidR="00AF2D24" w:rsidRDefault="00AF2D24" w:rsidP="00AF2D24">
            <w:pPr>
              <w:pStyle w:val="Rcode"/>
            </w:pPr>
            <w:r>
              <w:t xml:space="preserve"> </w:t>
            </w:r>
            <w:proofErr w:type="spellStart"/>
            <w:r>
              <w:t>myres</w:t>
            </w:r>
            <w:proofErr w:type="spellEnd"/>
            <w:r>
              <w:t>&lt;-list(BOOT=TRUE,</w:t>
            </w:r>
          </w:p>
          <w:p w:rsidR="00AF2D24" w:rsidRDefault="00AF2D24" w:rsidP="00AF2D24">
            <w:pPr>
              <w:pStyle w:val="Rcode"/>
            </w:pPr>
            <w:r>
              <w:t xml:space="preserve">  NSIM=NSIM,</w:t>
            </w:r>
          </w:p>
          <w:p w:rsidR="00AF2D24" w:rsidRDefault="00AF2D24" w:rsidP="00AF2D24">
            <w:pPr>
              <w:pStyle w:val="Rcode"/>
            </w:pPr>
            <w:r>
              <w:t xml:space="preserve">  </w:t>
            </w:r>
            <w:proofErr w:type="spellStart"/>
            <w:r>
              <w:t>Sw</w:t>
            </w:r>
            <w:proofErr w:type="spellEnd"/>
            <w:r>
              <w:t>=</w:t>
            </w:r>
            <w:proofErr w:type="spellStart"/>
            <w:r>
              <w:t>Sw</w:t>
            </w:r>
            <w:proofErr w:type="spellEnd"/>
            <w:r>
              <w:t>,</w:t>
            </w:r>
          </w:p>
          <w:p w:rsidR="00AF2D24" w:rsidRDefault="00AF2D24" w:rsidP="00AF2D24">
            <w:pPr>
              <w:pStyle w:val="Rcode"/>
            </w:pPr>
            <w:r>
              <w:t xml:space="preserve">  </w:t>
            </w:r>
            <w:proofErr w:type="spellStart"/>
            <w:r>
              <w:t>Sh</w:t>
            </w:r>
            <w:proofErr w:type="spellEnd"/>
            <w:r>
              <w:t>=</w:t>
            </w:r>
            <w:proofErr w:type="spellStart"/>
            <w:r>
              <w:t>Sh</w:t>
            </w:r>
            <w:proofErr w:type="spellEnd"/>
            <w:r>
              <w:t>,</w:t>
            </w:r>
          </w:p>
          <w:p w:rsidR="00AF2D24" w:rsidRDefault="00AF2D24" w:rsidP="00AF2D24">
            <w:pPr>
              <w:pStyle w:val="Rcode"/>
            </w:pPr>
            <w:r>
              <w:t xml:space="preserve">  </w:t>
            </w:r>
            <w:proofErr w:type="spellStart"/>
            <w:r>
              <w:t>nw</w:t>
            </w:r>
            <w:proofErr w:type="spellEnd"/>
            <w:r>
              <w:t>=</w:t>
            </w:r>
            <w:proofErr w:type="spellStart"/>
            <w:r>
              <w:t>nw</w:t>
            </w:r>
            <w:proofErr w:type="spellEnd"/>
            <w:r>
              <w:t>,</w:t>
            </w:r>
          </w:p>
          <w:p w:rsidR="00AF2D24" w:rsidRDefault="00AF2D24" w:rsidP="00AF2D24">
            <w:pPr>
              <w:pStyle w:val="Rcode"/>
            </w:pPr>
            <w:r>
              <w:t xml:space="preserve">  </w:t>
            </w:r>
            <w:proofErr w:type="spellStart"/>
            <w:r>
              <w:t>nh</w:t>
            </w:r>
            <w:proofErr w:type="spellEnd"/>
            <w:r>
              <w:t>=</w:t>
            </w:r>
            <w:proofErr w:type="spellStart"/>
            <w:r>
              <w:t>nh</w:t>
            </w:r>
            <w:proofErr w:type="spellEnd"/>
            <w:r>
              <w:t>,</w:t>
            </w:r>
          </w:p>
          <w:p w:rsidR="00AF2D24" w:rsidRDefault="00AF2D24" w:rsidP="00AF2D24">
            <w:pPr>
              <w:pStyle w:val="Rcode"/>
            </w:pPr>
            <w:r>
              <w:t xml:space="preserve">  delta=delta,</w:t>
            </w:r>
          </w:p>
          <w:p w:rsidR="00AF2D24" w:rsidRDefault="00AF2D24" w:rsidP="00AF2D24">
            <w:pPr>
              <w:pStyle w:val="Rcode"/>
            </w:pPr>
            <w:r>
              <w:t xml:space="preserve">  </w:t>
            </w:r>
            <w:proofErr w:type="spellStart"/>
            <w:r>
              <w:t>SE.delta</w:t>
            </w:r>
            <w:proofErr w:type="spellEnd"/>
            <w:r>
              <w:t>=se,</w:t>
            </w:r>
          </w:p>
          <w:p w:rsidR="00AF2D24" w:rsidRDefault="00AF2D24" w:rsidP="00AF2D24">
            <w:pPr>
              <w:pStyle w:val="Rcode"/>
            </w:pPr>
            <w:r>
              <w:t xml:space="preserve">  </w:t>
            </w:r>
            <w:proofErr w:type="spellStart"/>
            <w:r>
              <w:t>CV.delta</w:t>
            </w:r>
            <w:proofErr w:type="spellEnd"/>
            <w:r>
              <w:t>=se/delta,</w:t>
            </w:r>
          </w:p>
          <w:p w:rsidR="00AF2D24" w:rsidRDefault="00AF2D24" w:rsidP="00AF2D24">
            <w:pPr>
              <w:pStyle w:val="Rcode"/>
            </w:pPr>
            <w:r>
              <w:t xml:space="preserve">  </w:t>
            </w:r>
            <w:proofErr w:type="spellStart"/>
            <w:r>
              <w:t>BIAS.delta</w:t>
            </w:r>
            <w:proofErr w:type="spellEnd"/>
            <w:r>
              <w:t>=</w:t>
            </w:r>
            <w:proofErr w:type="spellStart"/>
            <w:r>
              <w:t>BIAS.delta</w:t>
            </w:r>
            <w:proofErr w:type="spellEnd"/>
            <w:r>
              <w:t>)</w:t>
            </w:r>
          </w:p>
          <w:p w:rsidR="00AF2D24" w:rsidRDefault="00AF2D24" w:rsidP="00AF2D24">
            <w:pPr>
              <w:pStyle w:val="Rcode"/>
            </w:pPr>
            <w:r>
              <w:lastRenderedPageBreak/>
              <w:t xml:space="preserve"> return(</w:t>
            </w:r>
            <w:proofErr w:type="spellStart"/>
            <w:r>
              <w:t>myres</w:t>
            </w:r>
            <w:proofErr w:type="spellEnd"/>
            <w:r>
              <w:t>)</w:t>
            </w:r>
          </w:p>
          <w:p w:rsidR="005C3B35" w:rsidRPr="005C3B35" w:rsidRDefault="00AF2D24" w:rsidP="00AF2D24">
            <w:pPr>
              <w:pStyle w:val="Rcode"/>
            </w:pPr>
            <w:r>
              <w:t>}</w:t>
            </w:r>
          </w:p>
        </w:tc>
      </w:tr>
    </w:tbl>
    <w:p w:rsidR="00E22D5E" w:rsidRDefault="00E22D5E" w:rsidP="00970E5D">
      <w:pPr>
        <w:pStyle w:val="Rcode"/>
        <w:rPr>
          <w:rFonts w:cs="Arial"/>
          <w:b/>
          <w:bCs/>
          <w:caps/>
          <w:kern w:val="32"/>
          <w:sz w:val="28"/>
          <w:szCs w:val="32"/>
        </w:rPr>
      </w:pPr>
    </w:p>
    <w:sectPr w:rsidR="00E22D5E" w:rsidSect="00E110CD">
      <w:headerReference w:type="default" r:id="rId102"/>
      <w:footerReference w:type="default" r:id="rId10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rsons" w:date="2014-10-27T21:00:00Z" w:initials="P">
    <w:p w:rsidR="00805228" w:rsidRDefault="00805228">
      <w:pPr>
        <w:pStyle w:val="CommentText"/>
      </w:pPr>
      <w:r>
        <w:rPr>
          <w:rStyle w:val="CommentReference"/>
        </w:rPr>
        <w:annotationRef/>
      </w:r>
      <w:r>
        <w:t>For consistency, move theta to the right of S_H.</w:t>
      </w:r>
    </w:p>
  </w:comment>
  <w:comment w:id="2" w:author="Parsons" w:date="2014-10-27T21:01:00Z" w:initials="P">
    <w:p w:rsidR="00805228" w:rsidRDefault="00805228">
      <w:pPr>
        <w:pStyle w:val="CommentText"/>
      </w:pPr>
      <w:r>
        <w:rPr>
          <w:rStyle w:val="CommentReference"/>
        </w:rPr>
        <w:annotationRef/>
      </w:r>
      <w:r>
        <w:t>Same as previous comment.</w:t>
      </w:r>
    </w:p>
  </w:comment>
  <w:comment w:id="3" w:author="Parsons" w:date="2014-10-27T21:01:00Z" w:initials="P">
    <w:p w:rsidR="00805228" w:rsidRDefault="00805228">
      <w:pPr>
        <w:pStyle w:val="CommentText"/>
      </w:pPr>
      <w:r>
        <w:rPr>
          <w:rStyle w:val="CommentReference"/>
        </w:rPr>
        <w:annotationRef/>
      </w:r>
      <w:r>
        <w:t>Same as previous two comments.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9AA" w:rsidRDefault="005E09AA" w:rsidP="006E6198">
      <w:pPr>
        <w:spacing w:before="0" w:after="0"/>
      </w:pPr>
      <w:r>
        <w:separator/>
      </w:r>
    </w:p>
  </w:endnote>
  <w:endnote w:type="continuationSeparator" w:id="0">
    <w:p w:rsidR="005E09AA" w:rsidRDefault="005E09AA" w:rsidP="006E619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53F" w:rsidRPr="00BE1EE0" w:rsidRDefault="0078153F" w:rsidP="00A826FE">
    <w:pPr>
      <w:pStyle w:val="Footer"/>
      <w:ind w:firstLine="0"/>
    </w:pPr>
    <w:r>
      <w:ptab w:relativeTo="margin" w:alignment="center" w:leader="none"/>
    </w:r>
    <w:r>
      <w:t>www.onefishtwofish.net</w:t>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9AA" w:rsidRDefault="005E09AA" w:rsidP="006E6198">
      <w:pPr>
        <w:spacing w:before="0" w:after="0"/>
      </w:pPr>
      <w:r>
        <w:separator/>
      </w:r>
    </w:p>
  </w:footnote>
  <w:footnote w:type="continuationSeparator" w:id="0">
    <w:p w:rsidR="005E09AA" w:rsidRDefault="005E09AA" w:rsidP="006E619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53F" w:rsidRDefault="00B57A74" w:rsidP="00472C9A">
    <w:pPr>
      <w:pStyle w:val="Header"/>
      <w:ind w:firstLine="0"/>
    </w:pPr>
    <w:r>
      <w:t>DRAFT</w:t>
    </w:r>
    <w:r w:rsidR="0078153F">
      <w:tab/>
    </w:r>
    <w:r w:rsidR="0078153F">
      <w:tab/>
      <w:t xml:space="preserve">Page </w:t>
    </w:r>
    <w:sdt>
      <w:sdtPr>
        <w:id w:val="632066876"/>
        <w:docPartObj>
          <w:docPartGallery w:val="Page Numbers (Top of Page)"/>
          <w:docPartUnique/>
        </w:docPartObj>
      </w:sdtPr>
      <w:sdtEndPr/>
      <w:sdtContent>
        <w:r w:rsidR="0078153F">
          <w:fldChar w:fldCharType="begin"/>
        </w:r>
        <w:r w:rsidR="0078153F">
          <w:instrText xml:space="preserve"> PAGE   \* MERGEFORMAT </w:instrText>
        </w:r>
        <w:r w:rsidR="0078153F">
          <w:fldChar w:fldCharType="separate"/>
        </w:r>
        <w:r w:rsidR="001E6FE4">
          <w:rPr>
            <w:noProof/>
          </w:rPr>
          <w:t>11</w:t>
        </w:r>
        <w:r w:rsidR="0078153F">
          <w:rPr>
            <w:noProof/>
          </w:rPr>
          <w:fldChar w:fldCharType="end"/>
        </w:r>
      </w:sdtContent>
    </w:sdt>
  </w:p>
  <w:p w:rsidR="0078153F" w:rsidRDefault="0078153F" w:rsidP="006E6198">
    <w:pPr>
      <w:pStyle w:val="Header"/>
      <w:tabs>
        <w:tab w:val="left" w:pos="523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F2B59"/>
    <w:multiLevelType w:val="hybridMultilevel"/>
    <w:tmpl w:val="8DE28786"/>
    <w:lvl w:ilvl="0" w:tplc="A3A0CD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45260DB"/>
    <w:multiLevelType w:val="hybridMultilevel"/>
    <w:tmpl w:val="4A5AE6DE"/>
    <w:lvl w:ilvl="0" w:tplc="CF5EBDB4">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3DD"/>
    <w:rsid w:val="000019CD"/>
    <w:rsid w:val="00001BFC"/>
    <w:rsid w:val="000042D5"/>
    <w:rsid w:val="00005934"/>
    <w:rsid w:val="00005F1A"/>
    <w:rsid w:val="00010A86"/>
    <w:rsid w:val="000113C8"/>
    <w:rsid w:val="00011BAD"/>
    <w:rsid w:val="00012A3E"/>
    <w:rsid w:val="00014FEE"/>
    <w:rsid w:val="00016AE7"/>
    <w:rsid w:val="00020CB9"/>
    <w:rsid w:val="00021608"/>
    <w:rsid w:val="000223BD"/>
    <w:rsid w:val="000235D6"/>
    <w:rsid w:val="00023BEC"/>
    <w:rsid w:val="000254CF"/>
    <w:rsid w:val="0002670B"/>
    <w:rsid w:val="00027897"/>
    <w:rsid w:val="0003226D"/>
    <w:rsid w:val="0003244B"/>
    <w:rsid w:val="00033B4B"/>
    <w:rsid w:val="0003404C"/>
    <w:rsid w:val="000340C9"/>
    <w:rsid w:val="000343C0"/>
    <w:rsid w:val="00037B6C"/>
    <w:rsid w:val="00037BBA"/>
    <w:rsid w:val="00046EF7"/>
    <w:rsid w:val="00047A23"/>
    <w:rsid w:val="00054476"/>
    <w:rsid w:val="000559CB"/>
    <w:rsid w:val="00060177"/>
    <w:rsid w:val="0006260A"/>
    <w:rsid w:val="00065533"/>
    <w:rsid w:val="00067B31"/>
    <w:rsid w:val="00075177"/>
    <w:rsid w:val="000754BC"/>
    <w:rsid w:val="000826E4"/>
    <w:rsid w:val="00084554"/>
    <w:rsid w:val="0008489A"/>
    <w:rsid w:val="00085CD4"/>
    <w:rsid w:val="00087C89"/>
    <w:rsid w:val="000904EE"/>
    <w:rsid w:val="00090E82"/>
    <w:rsid w:val="00093D11"/>
    <w:rsid w:val="00093E36"/>
    <w:rsid w:val="000952AC"/>
    <w:rsid w:val="000960A7"/>
    <w:rsid w:val="000A1549"/>
    <w:rsid w:val="000A26B4"/>
    <w:rsid w:val="000A2B6C"/>
    <w:rsid w:val="000A4572"/>
    <w:rsid w:val="000A4CA4"/>
    <w:rsid w:val="000A4E2A"/>
    <w:rsid w:val="000B3588"/>
    <w:rsid w:val="000B5A77"/>
    <w:rsid w:val="000B7ECC"/>
    <w:rsid w:val="000C606B"/>
    <w:rsid w:val="000D02DC"/>
    <w:rsid w:val="000D332D"/>
    <w:rsid w:val="000D5764"/>
    <w:rsid w:val="000D6817"/>
    <w:rsid w:val="000D6E90"/>
    <w:rsid w:val="000E070B"/>
    <w:rsid w:val="000E212C"/>
    <w:rsid w:val="000E35F9"/>
    <w:rsid w:val="000E4377"/>
    <w:rsid w:val="000E6488"/>
    <w:rsid w:val="000F3D1A"/>
    <w:rsid w:val="000F4C7C"/>
    <w:rsid w:val="000F553F"/>
    <w:rsid w:val="000F69E3"/>
    <w:rsid w:val="00100442"/>
    <w:rsid w:val="00100845"/>
    <w:rsid w:val="00101784"/>
    <w:rsid w:val="00101927"/>
    <w:rsid w:val="00101BAA"/>
    <w:rsid w:val="00107403"/>
    <w:rsid w:val="001100D7"/>
    <w:rsid w:val="00112B70"/>
    <w:rsid w:val="00116542"/>
    <w:rsid w:val="0011694E"/>
    <w:rsid w:val="0011716E"/>
    <w:rsid w:val="0012067F"/>
    <w:rsid w:val="00127270"/>
    <w:rsid w:val="00127CE5"/>
    <w:rsid w:val="00127F4A"/>
    <w:rsid w:val="001307F1"/>
    <w:rsid w:val="001311F0"/>
    <w:rsid w:val="001318E4"/>
    <w:rsid w:val="00132072"/>
    <w:rsid w:val="00136946"/>
    <w:rsid w:val="00137410"/>
    <w:rsid w:val="00137EFC"/>
    <w:rsid w:val="0014167E"/>
    <w:rsid w:val="00144BE5"/>
    <w:rsid w:val="00145C05"/>
    <w:rsid w:val="00145F7F"/>
    <w:rsid w:val="0015142A"/>
    <w:rsid w:val="001529D4"/>
    <w:rsid w:val="001530C1"/>
    <w:rsid w:val="00154207"/>
    <w:rsid w:val="001543A0"/>
    <w:rsid w:val="0015675D"/>
    <w:rsid w:val="00156FD1"/>
    <w:rsid w:val="00161459"/>
    <w:rsid w:val="001640CE"/>
    <w:rsid w:val="00166389"/>
    <w:rsid w:val="00167C63"/>
    <w:rsid w:val="001706D1"/>
    <w:rsid w:val="001712BA"/>
    <w:rsid w:val="0017276B"/>
    <w:rsid w:val="0017719D"/>
    <w:rsid w:val="001777E3"/>
    <w:rsid w:val="00183D21"/>
    <w:rsid w:val="00183D6D"/>
    <w:rsid w:val="001843AA"/>
    <w:rsid w:val="0018474A"/>
    <w:rsid w:val="001849CB"/>
    <w:rsid w:val="00186003"/>
    <w:rsid w:val="001930B6"/>
    <w:rsid w:val="00194F12"/>
    <w:rsid w:val="00195C1B"/>
    <w:rsid w:val="001A19D5"/>
    <w:rsid w:val="001A2BF6"/>
    <w:rsid w:val="001A5AB6"/>
    <w:rsid w:val="001B0A7C"/>
    <w:rsid w:val="001B4535"/>
    <w:rsid w:val="001B4E57"/>
    <w:rsid w:val="001B6519"/>
    <w:rsid w:val="001B7493"/>
    <w:rsid w:val="001C371E"/>
    <w:rsid w:val="001C6A7E"/>
    <w:rsid w:val="001C6E91"/>
    <w:rsid w:val="001C7C04"/>
    <w:rsid w:val="001D0458"/>
    <w:rsid w:val="001D0E60"/>
    <w:rsid w:val="001D1865"/>
    <w:rsid w:val="001D2291"/>
    <w:rsid w:val="001D3C84"/>
    <w:rsid w:val="001D4EF4"/>
    <w:rsid w:val="001D5B7F"/>
    <w:rsid w:val="001D5C35"/>
    <w:rsid w:val="001D71C9"/>
    <w:rsid w:val="001E0478"/>
    <w:rsid w:val="001E0D56"/>
    <w:rsid w:val="001E0EEF"/>
    <w:rsid w:val="001E3794"/>
    <w:rsid w:val="001E46EF"/>
    <w:rsid w:val="001E6FE4"/>
    <w:rsid w:val="001F33BB"/>
    <w:rsid w:val="001F5A15"/>
    <w:rsid w:val="001F5F40"/>
    <w:rsid w:val="00201C1B"/>
    <w:rsid w:val="002025B2"/>
    <w:rsid w:val="00204B7F"/>
    <w:rsid w:val="00205307"/>
    <w:rsid w:val="00206081"/>
    <w:rsid w:val="00206BA1"/>
    <w:rsid w:val="0021140F"/>
    <w:rsid w:val="002174A4"/>
    <w:rsid w:val="00217EFE"/>
    <w:rsid w:val="0022174E"/>
    <w:rsid w:val="00224805"/>
    <w:rsid w:val="0022490F"/>
    <w:rsid w:val="0022571E"/>
    <w:rsid w:val="00232E69"/>
    <w:rsid w:val="00235395"/>
    <w:rsid w:val="002362F4"/>
    <w:rsid w:val="00240B13"/>
    <w:rsid w:val="002415A4"/>
    <w:rsid w:val="00241819"/>
    <w:rsid w:val="00242A9E"/>
    <w:rsid w:val="0024374A"/>
    <w:rsid w:val="00243ACA"/>
    <w:rsid w:val="00244ABC"/>
    <w:rsid w:val="00245715"/>
    <w:rsid w:val="00246507"/>
    <w:rsid w:val="00250EE7"/>
    <w:rsid w:val="002513CD"/>
    <w:rsid w:val="00253D97"/>
    <w:rsid w:val="00255672"/>
    <w:rsid w:val="00256AB0"/>
    <w:rsid w:val="00261F87"/>
    <w:rsid w:val="00262328"/>
    <w:rsid w:val="00262994"/>
    <w:rsid w:val="00264124"/>
    <w:rsid w:val="002643F4"/>
    <w:rsid w:val="0026484F"/>
    <w:rsid w:val="00264B6F"/>
    <w:rsid w:val="00265C4A"/>
    <w:rsid w:val="00275FBC"/>
    <w:rsid w:val="00281DC0"/>
    <w:rsid w:val="002822CC"/>
    <w:rsid w:val="00283248"/>
    <w:rsid w:val="00284A0A"/>
    <w:rsid w:val="00285399"/>
    <w:rsid w:val="00287140"/>
    <w:rsid w:val="00290078"/>
    <w:rsid w:val="00290AA2"/>
    <w:rsid w:val="00290BAE"/>
    <w:rsid w:val="00290E90"/>
    <w:rsid w:val="00296524"/>
    <w:rsid w:val="002A3176"/>
    <w:rsid w:val="002A5F12"/>
    <w:rsid w:val="002B1405"/>
    <w:rsid w:val="002B247A"/>
    <w:rsid w:val="002B2C27"/>
    <w:rsid w:val="002B35A4"/>
    <w:rsid w:val="002B597E"/>
    <w:rsid w:val="002B766D"/>
    <w:rsid w:val="002C2DAB"/>
    <w:rsid w:val="002C3D37"/>
    <w:rsid w:val="002C3E2C"/>
    <w:rsid w:val="002C78BC"/>
    <w:rsid w:val="002D022D"/>
    <w:rsid w:val="002D0508"/>
    <w:rsid w:val="002D0514"/>
    <w:rsid w:val="002D0EBE"/>
    <w:rsid w:val="002D51BC"/>
    <w:rsid w:val="002D5971"/>
    <w:rsid w:val="002D7588"/>
    <w:rsid w:val="002E1A86"/>
    <w:rsid w:val="002E1C8A"/>
    <w:rsid w:val="002E24B8"/>
    <w:rsid w:val="002E3F29"/>
    <w:rsid w:val="002E4FD8"/>
    <w:rsid w:val="002E7053"/>
    <w:rsid w:val="002F063B"/>
    <w:rsid w:val="002F095C"/>
    <w:rsid w:val="002F0BAA"/>
    <w:rsid w:val="002F0EAD"/>
    <w:rsid w:val="002F6F86"/>
    <w:rsid w:val="00300DA5"/>
    <w:rsid w:val="003031FF"/>
    <w:rsid w:val="00303F7A"/>
    <w:rsid w:val="00304276"/>
    <w:rsid w:val="00305A00"/>
    <w:rsid w:val="003061D0"/>
    <w:rsid w:val="003067AB"/>
    <w:rsid w:val="003115F4"/>
    <w:rsid w:val="00311C3E"/>
    <w:rsid w:val="0031622B"/>
    <w:rsid w:val="003167D1"/>
    <w:rsid w:val="0032103C"/>
    <w:rsid w:val="0032565C"/>
    <w:rsid w:val="003257B7"/>
    <w:rsid w:val="00326E34"/>
    <w:rsid w:val="00327086"/>
    <w:rsid w:val="003355DB"/>
    <w:rsid w:val="00340B36"/>
    <w:rsid w:val="00340FC2"/>
    <w:rsid w:val="00341956"/>
    <w:rsid w:val="0034200B"/>
    <w:rsid w:val="003464A4"/>
    <w:rsid w:val="00347713"/>
    <w:rsid w:val="00347796"/>
    <w:rsid w:val="0035153B"/>
    <w:rsid w:val="00354CD0"/>
    <w:rsid w:val="00362D58"/>
    <w:rsid w:val="00363E78"/>
    <w:rsid w:val="00366A8B"/>
    <w:rsid w:val="00367687"/>
    <w:rsid w:val="0037592C"/>
    <w:rsid w:val="003811E8"/>
    <w:rsid w:val="003829CB"/>
    <w:rsid w:val="00384B39"/>
    <w:rsid w:val="00384B57"/>
    <w:rsid w:val="003868AA"/>
    <w:rsid w:val="00386932"/>
    <w:rsid w:val="00386D2C"/>
    <w:rsid w:val="003871C6"/>
    <w:rsid w:val="003916D3"/>
    <w:rsid w:val="00391E0F"/>
    <w:rsid w:val="003930CB"/>
    <w:rsid w:val="00395100"/>
    <w:rsid w:val="0039642A"/>
    <w:rsid w:val="003A0817"/>
    <w:rsid w:val="003A3794"/>
    <w:rsid w:val="003A408F"/>
    <w:rsid w:val="003A52E6"/>
    <w:rsid w:val="003B224F"/>
    <w:rsid w:val="003B335F"/>
    <w:rsid w:val="003B4957"/>
    <w:rsid w:val="003B5EEB"/>
    <w:rsid w:val="003B699C"/>
    <w:rsid w:val="003B6E1C"/>
    <w:rsid w:val="003C28F2"/>
    <w:rsid w:val="003C4991"/>
    <w:rsid w:val="003C597C"/>
    <w:rsid w:val="003C7E41"/>
    <w:rsid w:val="003D06EB"/>
    <w:rsid w:val="003D073F"/>
    <w:rsid w:val="003D5FB6"/>
    <w:rsid w:val="003D66FD"/>
    <w:rsid w:val="003E285A"/>
    <w:rsid w:val="003E307A"/>
    <w:rsid w:val="003E5C39"/>
    <w:rsid w:val="003E64A0"/>
    <w:rsid w:val="003E64B7"/>
    <w:rsid w:val="003E7F4C"/>
    <w:rsid w:val="003F0371"/>
    <w:rsid w:val="003F059B"/>
    <w:rsid w:val="003F1609"/>
    <w:rsid w:val="003F19C7"/>
    <w:rsid w:val="003F1C4C"/>
    <w:rsid w:val="003F1CFD"/>
    <w:rsid w:val="003F243A"/>
    <w:rsid w:val="003F70BC"/>
    <w:rsid w:val="00400A86"/>
    <w:rsid w:val="00400B5B"/>
    <w:rsid w:val="00401B05"/>
    <w:rsid w:val="00401C6B"/>
    <w:rsid w:val="00401E1A"/>
    <w:rsid w:val="00406363"/>
    <w:rsid w:val="004106C5"/>
    <w:rsid w:val="00411C8B"/>
    <w:rsid w:val="00411F0A"/>
    <w:rsid w:val="00416191"/>
    <w:rsid w:val="00416B97"/>
    <w:rsid w:val="00416DF1"/>
    <w:rsid w:val="0041731E"/>
    <w:rsid w:val="00421BC6"/>
    <w:rsid w:val="00421F11"/>
    <w:rsid w:val="0042707D"/>
    <w:rsid w:val="00427971"/>
    <w:rsid w:val="00430283"/>
    <w:rsid w:val="0043252E"/>
    <w:rsid w:val="00434F24"/>
    <w:rsid w:val="00436078"/>
    <w:rsid w:val="00436BA1"/>
    <w:rsid w:val="004411C5"/>
    <w:rsid w:val="004414FE"/>
    <w:rsid w:val="00442B25"/>
    <w:rsid w:val="00445470"/>
    <w:rsid w:val="00450FD7"/>
    <w:rsid w:val="0045289A"/>
    <w:rsid w:val="00453AC8"/>
    <w:rsid w:val="00453B3F"/>
    <w:rsid w:val="004630C5"/>
    <w:rsid w:val="004636DD"/>
    <w:rsid w:val="00463F61"/>
    <w:rsid w:val="004646BF"/>
    <w:rsid w:val="00464770"/>
    <w:rsid w:val="00465D9F"/>
    <w:rsid w:val="00467269"/>
    <w:rsid w:val="00472C9A"/>
    <w:rsid w:val="00475443"/>
    <w:rsid w:val="00477640"/>
    <w:rsid w:val="004828DE"/>
    <w:rsid w:val="00483634"/>
    <w:rsid w:val="00485932"/>
    <w:rsid w:val="00490DD6"/>
    <w:rsid w:val="00493973"/>
    <w:rsid w:val="00493D85"/>
    <w:rsid w:val="004944CD"/>
    <w:rsid w:val="00495AA8"/>
    <w:rsid w:val="004964D1"/>
    <w:rsid w:val="00497AAD"/>
    <w:rsid w:val="004A1433"/>
    <w:rsid w:val="004A1AEA"/>
    <w:rsid w:val="004A3F8C"/>
    <w:rsid w:val="004A3FD0"/>
    <w:rsid w:val="004A4453"/>
    <w:rsid w:val="004B428E"/>
    <w:rsid w:val="004B553F"/>
    <w:rsid w:val="004B61A7"/>
    <w:rsid w:val="004C04C7"/>
    <w:rsid w:val="004C415C"/>
    <w:rsid w:val="004C7434"/>
    <w:rsid w:val="004C7673"/>
    <w:rsid w:val="004C7BE9"/>
    <w:rsid w:val="004D0D2B"/>
    <w:rsid w:val="004D1A3A"/>
    <w:rsid w:val="004D273C"/>
    <w:rsid w:val="004D4CD6"/>
    <w:rsid w:val="004D6C4B"/>
    <w:rsid w:val="004D71E8"/>
    <w:rsid w:val="004E174D"/>
    <w:rsid w:val="004E57C2"/>
    <w:rsid w:val="004E7577"/>
    <w:rsid w:val="004F2149"/>
    <w:rsid w:val="004F3080"/>
    <w:rsid w:val="00502899"/>
    <w:rsid w:val="00503DBC"/>
    <w:rsid w:val="00504186"/>
    <w:rsid w:val="0050587F"/>
    <w:rsid w:val="00506024"/>
    <w:rsid w:val="00513B1E"/>
    <w:rsid w:val="0051498B"/>
    <w:rsid w:val="00522D90"/>
    <w:rsid w:val="00524684"/>
    <w:rsid w:val="0052689A"/>
    <w:rsid w:val="005273AE"/>
    <w:rsid w:val="00532DE1"/>
    <w:rsid w:val="005347E8"/>
    <w:rsid w:val="00543104"/>
    <w:rsid w:val="005433A5"/>
    <w:rsid w:val="00546473"/>
    <w:rsid w:val="00551992"/>
    <w:rsid w:val="00551F64"/>
    <w:rsid w:val="00552D4F"/>
    <w:rsid w:val="005530AA"/>
    <w:rsid w:val="00560E13"/>
    <w:rsid w:val="005655E8"/>
    <w:rsid w:val="0056575D"/>
    <w:rsid w:val="005659B4"/>
    <w:rsid w:val="00570DC5"/>
    <w:rsid w:val="005726A8"/>
    <w:rsid w:val="00572A40"/>
    <w:rsid w:val="00573FC1"/>
    <w:rsid w:val="00576EAC"/>
    <w:rsid w:val="00583D6B"/>
    <w:rsid w:val="00584597"/>
    <w:rsid w:val="00585486"/>
    <w:rsid w:val="00586220"/>
    <w:rsid w:val="0058665D"/>
    <w:rsid w:val="00592EC4"/>
    <w:rsid w:val="00596F0E"/>
    <w:rsid w:val="005A36A1"/>
    <w:rsid w:val="005A3E82"/>
    <w:rsid w:val="005A4D27"/>
    <w:rsid w:val="005A4E16"/>
    <w:rsid w:val="005A5A42"/>
    <w:rsid w:val="005A753D"/>
    <w:rsid w:val="005B2019"/>
    <w:rsid w:val="005B2C75"/>
    <w:rsid w:val="005B37A2"/>
    <w:rsid w:val="005B3899"/>
    <w:rsid w:val="005B3918"/>
    <w:rsid w:val="005B582E"/>
    <w:rsid w:val="005B6732"/>
    <w:rsid w:val="005B784A"/>
    <w:rsid w:val="005C04DD"/>
    <w:rsid w:val="005C36A5"/>
    <w:rsid w:val="005C3847"/>
    <w:rsid w:val="005C38E9"/>
    <w:rsid w:val="005C3B35"/>
    <w:rsid w:val="005C43DD"/>
    <w:rsid w:val="005C4F48"/>
    <w:rsid w:val="005C6D77"/>
    <w:rsid w:val="005D057B"/>
    <w:rsid w:val="005D08ED"/>
    <w:rsid w:val="005E0568"/>
    <w:rsid w:val="005E09AA"/>
    <w:rsid w:val="005E2556"/>
    <w:rsid w:val="005E55F9"/>
    <w:rsid w:val="005E5CDD"/>
    <w:rsid w:val="005E6EC2"/>
    <w:rsid w:val="005E7A45"/>
    <w:rsid w:val="005E7E76"/>
    <w:rsid w:val="005F0D9B"/>
    <w:rsid w:val="005F5CE9"/>
    <w:rsid w:val="005F614B"/>
    <w:rsid w:val="005F6C7D"/>
    <w:rsid w:val="00600016"/>
    <w:rsid w:val="00602E07"/>
    <w:rsid w:val="006047C7"/>
    <w:rsid w:val="00604E6A"/>
    <w:rsid w:val="006061D8"/>
    <w:rsid w:val="00606EDE"/>
    <w:rsid w:val="00607377"/>
    <w:rsid w:val="006150A5"/>
    <w:rsid w:val="006156FC"/>
    <w:rsid w:val="00626139"/>
    <w:rsid w:val="00626FD8"/>
    <w:rsid w:val="00631DC9"/>
    <w:rsid w:val="006323A0"/>
    <w:rsid w:val="00634D49"/>
    <w:rsid w:val="00636D83"/>
    <w:rsid w:val="006416FD"/>
    <w:rsid w:val="0064186D"/>
    <w:rsid w:val="0064346C"/>
    <w:rsid w:val="0064346E"/>
    <w:rsid w:val="00644C81"/>
    <w:rsid w:val="0065024B"/>
    <w:rsid w:val="00650980"/>
    <w:rsid w:val="00654D36"/>
    <w:rsid w:val="00657191"/>
    <w:rsid w:val="00657A3A"/>
    <w:rsid w:val="00670246"/>
    <w:rsid w:val="00675B53"/>
    <w:rsid w:val="006760B1"/>
    <w:rsid w:val="006772BE"/>
    <w:rsid w:val="00677939"/>
    <w:rsid w:val="00681C66"/>
    <w:rsid w:val="00682ADE"/>
    <w:rsid w:val="006834FF"/>
    <w:rsid w:val="00684C3F"/>
    <w:rsid w:val="00686B6C"/>
    <w:rsid w:val="006905A6"/>
    <w:rsid w:val="00693E83"/>
    <w:rsid w:val="006A16AB"/>
    <w:rsid w:val="006A2A5C"/>
    <w:rsid w:val="006A3DF1"/>
    <w:rsid w:val="006A5C74"/>
    <w:rsid w:val="006A60A0"/>
    <w:rsid w:val="006B0A89"/>
    <w:rsid w:val="006B0B5B"/>
    <w:rsid w:val="006B0B6E"/>
    <w:rsid w:val="006B549E"/>
    <w:rsid w:val="006B5AD6"/>
    <w:rsid w:val="006B752F"/>
    <w:rsid w:val="006B7D2E"/>
    <w:rsid w:val="006C14BA"/>
    <w:rsid w:val="006C228E"/>
    <w:rsid w:val="006C258C"/>
    <w:rsid w:val="006C294D"/>
    <w:rsid w:val="006C4395"/>
    <w:rsid w:val="006C72AB"/>
    <w:rsid w:val="006D6048"/>
    <w:rsid w:val="006E13BC"/>
    <w:rsid w:val="006E368B"/>
    <w:rsid w:val="006E4349"/>
    <w:rsid w:val="006E524F"/>
    <w:rsid w:val="006E6198"/>
    <w:rsid w:val="006E6AFE"/>
    <w:rsid w:val="006E797E"/>
    <w:rsid w:val="006F07D4"/>
    <w:rsid w:val="006F07F5"/>
    <w:rsid w:val="006F12DE"/>
    <w:rsid w:val="006F14DD"/>
    <w:rsid w:val="006F23C4"/>
    <w:rsid w:val="006F4DC6"/>
    <w:rsid w:val="006F5C36"/>
    <w:rsid w:val="007040E4"/>
    <w:rsid w:val="0070426D"/>
    <w:rsid w:val="00707127"/>
    <w:rsid w:val="00711D35"/>
    <w:rsid w:val="00713EE9"/>
    <w:rsid w:val="00714F9F"/>
    <w:rsid w:val="00716639"/>
    <w:rsid w:val="00722F52"/>
    <w:rsid w:val="00723A9F"/>
    <w:rsid w:val="00723B81"/>
    <w:rsid w:val="00724370"/>
    <w:rsid w:val="00725576"/>
    <w:rsid w:val="00725C69"/>
    <w:rsid w:val="007264CB"/>
    <w:rsid w:val="00730243"/>
    <w:rsid w:val="00734946"/>
    <w:rsid w:val="00735A85"/>
    <w:rsid w:val="00735DDD"/>
    <w:rsid w:val="007365E2"/>
    <w:rsid w:val="00736C3E"/>
    <w:rsid w:val="007378D0"/>
    <w:rsid w:val="00742FB5"/>
    <w:rsid w:val="00746ADE"/>
    <w:rsid w:val="00747F9E"/>
    <w:rsid w:val="00750632"/>
    <w:rsid w:val="00751962"/>
    <w:rsid w:val="007525EB"/>
    <w:rsid w:val="0075264C"/>
    <w:rsid w:val="00754461"/>
    <w:rsid w:val="00755888"/>
    <w:rsid w:val="007575BD"/>
    <w:rsid w:val="007579A4"/>
    <w:rsid w:val="007601F7"/>
    <w:rsid w:val="00761D02"/>
    <w:rsid w:val="0076714E"/>
    <w:rsid w:val="007727F2"/>
    <w:rsid w:val="007740E9"/>
    <w:rsid w:val="007770CB"/>
    <w:rsid w:val="0078153F"/>
    <w:rsid w:val="007833E5"/>
    <w:rsid w:val="00784D5A"/>
    <w:rsid w:val="0078610B"/>
    <w:rsid w:val="00792F8D"/>
    <w:rsid w:val="007943FC"/>
    <w:rsid w:val="007959F4"/>
    <w:rsid w:val="007A02D2"/>
    <w:rsid w:val="007A24C7"/>
    <w:rsid w:val="007A713D"/>
    <w:rsid w:val="007B0239"/>
    <w:rsid w:val="007B0AE7"/>
    <w:rsid w:val="007B17ED"/>
    <w:rsid w:val="007B2FFF"/>
    <w:rsid w:val="007B3DF9"/>
    <w:rsid w:val="007C4657"/>
    <w:rsid w:val="007C4D70"/>
    <w:rsid w:val="007C7C9A"/>
    <w:rsid w:val="007D05BB"/>
    <w:rsid w:val="007D4CC7"/>
    <w:rsid w:val="007D6568"/>
    <w:rsid w:val="007E1DEA"/>
    <w:rsid w:val="007E1F38"/>
    <w:rsid w:val="007E4347"/>
    <w:rsid w:val="007E5081"/>
    <w:rsid w:val="007E521D"/>
    <w:rsid w:val="007E54F4"/>
    <w:rsid w:val="007E7FC6"/>
    <w:rsid w:val="007F1EF4"/>
    <w:rsid w:val="007F48E7"/>
    <w:rsid w:val="00803ACC"/>
    <w:rsid w:val="00805228"/>
    <w:rsid w:val="00805758"/>
    <w:rsid w:val="0080621E"/>
    <w:rsid w:val="00806A59"/>
    <w:rsid w:val="00806FFE"/>
    <w:rsid w:val="008107D1"/>
    <w:rsid w:val="0081102B"/>
    <w:rsid w:val="008115D8"/>
    <w:rsid w:val="0081193A"/>
    <w:rsid w:val="00814C37"/>
    <w:rsid w:val="008158BD"/>
    <w:rsid w:val="00815F27"/>
    <w:rsid w:val="008172C5"/>
    <w:rsid w:val="008229E0"/>
    <w:rsid w:val="0082381C"/>
    <w:rsid w:val="00824331"/>
    <w:rsid w:val="00824E06"/>
    <w:rsid w:val="00826835"/>
    <w:rsid w:val="00827DC9"/>
    <w:rsid w:val="008312C6"/>
    <w:rsid w:val="00834793"/>
    <w:rsid w:val="0083610D"/>
    <w:rsid w:val="00836DBB"/>
    <w:rsid w:val="00837655"/>
    <w:rsid w:val="00841686"/>
    <w:rsid w:val="00841692"/>
    <w:rsid w:val="00841856"/>
    <w:rsid w:val="0084397B"/>
    <w:rsid w:val="008510B0"/>
    <w:rsid w:val="00851726"/>
    <w:rsid w:val="008530DD"/>
    <w:rsid w:val="00854453"/>
    <w:rsid w:val="00854824"/>
    <w:rsid w:val="00856C15"/>
    <w:rsid w:val="00856E8D"/>
    <w:rsid w:val="00860A23"/>
    <w:rsid w:val="00861596"/>
    <w:rsid w:val="0086563F"/>
    <w:rsid w:val="00865C08"/>
    <w:rsid w:val="008668E5"/>
    <w:rsid w:val="008722EE"/>
    <w:rsid w:val="00887E35"/>
    <w:rsid w:val="00891D7E"/>
    <w:rsid w:val="00893E28"/>
    <w:rsid w:val="008944FA"/>
    <w:rsid w:val="00894B3F"/>
    <w:rsid w:val="008A224A"/>
    <w:rsid w:val="008A2EC7"/>
    <w:rsid w:val="008A59F6"/>
    <w:rsid w:val="008B0B10"/>
    <w:rsid w:val="008B1692"/>
    <w:rsid w:val="008B482B"/>
    <w:rsid w:val="008B78E3"/>
    <w:rsid w:val="008D0881"/>
    <w:rsid w:val="008D208D"/>
    <w:rsid w:val="008D24AA"/>
    <w:rsid w:val="008D2CB7"/>
    <w:rsid w:val="008D3341"/>
    <w:rsid w:val="008D5214"/>
    <w:rsid w:val="008D66BD"/>
    <w:rsid w:val="008D6DF2"/>
    <w:rsid w:val="008D6F91"/>
    <w:rsid w:val="008E029C"/>
    <w:rsid w:val="008E0ADE"/>
    <w:rsid w:val="008E4DBB"/>
    <w:rsid w:val="008F1B1A"/>
    <w:rsid w:val="008F2D27"/>
    <w:rsid w:val="008F3C4C"/>
    <w:rsid w:val="008F660E"/>
    <w:rsid w:val="008F6D90"/>
    <w:rsid w:val="00901F14"/>
    <w:rsid w:val="00905449"/>
    <w:rsid w:val="00907CD9"/>
    <w:rsid w:val="009101E6"/>
    <w:rsid w:val="009174F2"/>
    <w:rsid w:val="00921833"/>
    <w:rsid w:val="00921980"/>
    <w:rsid w:val="0092690E"/>
    <w:rsid w:val="009326AB"/>
    <w:rsid w:val="00933529"/>
    <w:rsid w:val="00935301"/>
    <w:rsid w:val="00936060"/>
    <w:rsid w:val="00936083"/>
    <w:rsid w:val="00941404"/>
    <w:rsid w:val="009466BB"/>
    <w:rsid w:val="009472D4"/>
    <w:rsid w:val="00947C5D"/>
    <w:rsid w:val="009501A1"/>
    <w:rsid w:val="00950BC4"/>
    <w:rsid w:val="009510C0"/>
    <w:rsid w:val="00951736"/>
    <w:rsid w:val="009550D2"/>
    <w:rsid w:val="00962D36"/>
    <w:rsid w:val="009660C7"/>
    <w:rsid w:val="0096700F"/>
    <w:rsid w:val="009670A6"/>
    <w:rsid w:val="00970E5D"/>
    <w:rsid w:val="009713B2"/>
    <w:rsid w:val="00972345"/>
    <w:rsid w:val="00972E94"/>
    <w:rsid w:val="00973A28"/>
    <w:rsid w:val="00974A20"/>
    <w:rsid w:val="00975F9F"/>
    <w:rsid w:val="00981BC1"/>
    <w:rsid w:val="00982DF0"/>
    <w:rsid w:val="00984069"/>
    <w:rsid w:val="009840AF"/>
    <w:rsid w:val="009855DC"/>
    <w:rsid w:val="00990081"/>
    <w:rsid w:val="0099145B"/>
    <w:rsid w:val="00991830"/>
    <w:rsid w:val="00995ECB"/>
    <w:rsid w:val="009A30FF"/>
    <w:rsid w:val="009A598F"/>
    <w:rsid w:val="009B2E21"/>
    <w:rsid w:val="009B30FA"/>
    <w:rsid w:val="009B50D7"/>
    <w:rsid w:val="009B6EC7"/>
    <w:rsid w:val="009B784E"/>
    <w:rsid w:val="009C0495"/>
    <w:rsid w:val="009C1141"/>
    <w:rsid w:val="009C1ACB"/>
    <w:rsid w:val="009C2E4A"/>
    <w:rsid w:val="009C4389"/>
    <w:rsid w:val="009C7A20"/>
    <w:rsid w:val="009D0168"/>
    <w:rsid w:val="009D06A5"/>
    <w:rsid w:val="009D0933"/>
    <w:rsid w:val="009D52F0"/>
    <w:rsid w:val="009E7950"/>
    <w:rsid w:val="009E7D02"/>
    <w:rsid w:val="009F16D1"/>
    <w:rsid w:val="009F3463"/>
    <w:rsid w:val="009F3E67"/>
    <w:rsid w:val="009F4021"/>
    <w:rsid w:val="009F5CFB"/>
    <w:rsid w:val="00A00D2F"/>
    <w:rsid w:val="00A02E4A"/>
    <w:rsid w:val="00A125D5"/>
    <w:rsid w:val="00A12F37"/>
    <w:rsid w:val="00A13CCF"/>
    <w:rsid w:val="00A13EA0"/>
    <w:rsid w:val="00A1546F"/>
    <w:rsid w:val="00A17CFF"/>
    <w:rsid w:val="00A27DCA"/>
    <w:rsid w:val="00A305FD"/>
    <w:rsid w:val="00A337D1"/>
    <w:rsid w:val="00A3694D"/>
    <w:rsid w:val="00A37108"/>
    <w:rsid w:val="00A37403"/>
    <w:rsid w:val="00A44613"/>
    <w:rsid w:val="00A449ED"/>
    <w:rsid w:val="00A45ACC"/>
    <w:rsid w:val="00A45AFC"/>
    <w:rsid w:val="00A5097A"/>
    <w:rsid w:val="00A5514E"/>
    <w:rsid w:val="00A60086"/>
    <w:rsid w:val="00A636E2"/>
    <w:rsid w:val="00A65C52"/>
    <w:rsid w:val="00A66114"/>
    <w:rsid w:val="00A67467"/>
    <w:rsid w:val="00A70035"/>
    <w:rsid w:val="00A719B4"/>
    <w:rsid w:val="00A723A4"/>
    <w:rsid w:val="00A732B6"/>
    <w:rsid w:val="00A735F7"/>
    <w:rsid w:val="00A75E89"/>
    <w:rsid w:val="00A76E0E"/>
    <w:rsid w:val="00A800E6"/>
    <w:rsid w:val="00A804A1"/>
    <w:rsid w:val="00A826FE"/>
    <w:rsid w:val="00A86B80"/>
    <w:rsid w:val="00A875C9"/>
    <w:rsid w:val="00A87802"/>
    <w:rsid w:val="00A87FA5"/>
    <w:rsid w:val="00A93053"/>
    <w:rsid w:val="00A93C96"/>
    <w:rsid w:val="00A96805"/>
    <w:rsid w:val="00AA4C66"/>
    <w:rsid w:val="00AB1310"/>
    <w:rsid w:val="00AB28D4"/>
    <w:rsid w:val="00AB28DC"/>
    <w:rsid w:val="00AB3577"/>
    <w:rsid w:val="00AB5E3E"/>
    <w:rsid w:val="00AB7517"/>
    <w:rsid w:val="00AC0229"/>
    <w:rsid w:val="00AC17E7"/>
    <w:rsid w:val="00AC4654"/>
    <w:rsid w:val="00AC5C15"/>
    <w:rsid w:val="00AC666E"/>
    <w:rsid w:val="00AC7922"/>
    <w:rsid w:val="00AD589D"/>
    <w:rsid w:val="00AE0780"/>
    <w:rsid w:val="00AE0CF4"/>
    <w:rsid w:val="00AE102A"/>
    <w:rsid w:val="00AE763C"/>
    <w:rsid w:val="00AE786A"/>
    <w:rsid w:val="00AF2D24"/>
    <w:rsid w:val="00AF2D57"/>
    <w:rsid w:val="00AF766E"/>
    <w:rsid w:val="00B01918"/>
    <w:rsid w:val="00B03B64"/>
    <w:rsid w:val="00B0573B"/>
    <w:rsid w:val="00B12D78"/>
    <w:rsid w:val="00B13F9B"/>
    <w:rsid w:val="00B15134"/>
    <w:rsid w:val="00B159F5"/>
    <w:rsid w:val="00B17646"/>
    <w:rsid w:val="00B21619"/>
    <w:rsid w:val="00B22276"/>
    <w:rsid w:val="00B22D6D"/>
    <w:rsid w:val="00B230F0"/>
    <w:rsid w:val="00B24148"/>
    <w:rsid w:val="00B246BE"/>
    <w:rsid w:val="00B25DE1"/>
    <w:rsid w:val="00B264AA"/>
    <w:rsid w:val="00B27039"/>
    <w:rsid w:val="00B32B35"/>
    <w:rsid w:val="00B33795"/>
    <w:rsid w:val="00B41683"/>
    <w:rsid w:val="00B43C64"/>
    <w:rsid w:val="00B43FD3"/>
    <w:rsid w:val="00B44F26"/>
    <w:rsid w:val="00B45503"/>
    <w:rsid w:val="00B459F1"/>
    <w:rsid w:val="00B46475"/>
    <w:rsid w:val="00B47380"/>
    <w:rsid w:val="00B47A06"/>
    <w:rsid w:val="00B51CF7"/>
    <w:rsid w:val="00B5236B"/>
    <w:rsid w:val="00B52C57"/>
    <w:rsid w:val="00B5410B"/>
    <w:rsid w:val="00B54E07"/>
    <w:rsid w:val="00B55B50"/>
    <w:rsid w:val="00B567B9"/>
    <w:rsid w:val="00B57A74"/>
    <w:rsid w:val="00B57C17"/>
    <w:rsid w:val="00B60C02"/>
    <w:rsid w:val="00B67ECB"/>
    <w:rsid w:val="00B707A5"/>
    <w:rsid w:val="00B71031"/>
    <w:rsid w:val="00B73AA6"/>
    <w:rsid w:val="00B75B1E"/>
    <w:rsid w:val="00B75EE5"/>
    <w:rsid w:val="00B77DC8"/>
    <w:rsid w:val="00B8060B"/>
    <w:rsid w:val="00B820E9"/>
    <w:rsid w:val="00B85432"/>
    <w:rsid w:val="00B855A6"/>
    <w:rsid w:val="00B8566C"/>
    <w:rsid w:val="00B926D5"/>
    <w:rsid w:val="00B94F93"/>
    <w:rsid w:val="00B9536B"/>
    <w:rsid w:val="00B96EAF"/>
    <w:rsid w:val="00BA05D3"/>
    <w:rsid w:val="00BA13C1"/>
    <w:rsid w:val="00BA4958"/>
    <w:rsid w:val="00BA4CFD"/>
    <w:rsid w:val="00BB1005"/>
    <w:rsid w:val="00BB2CBC"/>
    <w:rsid w:val="00BB3455"/>
    <w:rsid w:val="00BB3DD9"/>
    <w:rsid w:val="00BC0E6D"/>
    <w:rsid w:val="00BC1395"/>
    <w:rsid w:val="00BC3B98"/>
    <w:rsid w:val="00BC40B0"/>
    <w:rsid w:val="00BC5B89"/>
    <w:rsid w:val="00BC646E"/>
    <w:rsid w:val="00BC6B1C"/>
    <w:rsid w:val="00BD3635"/>
    <w:rsid w:val="00BD4697"/>
    <w:rsid w:val="00BE5F60"/>
    <w:rsid w:val="00BE75E9"/>
    <w:rsid w:val="00BF1AD1"/>
    <w:rsid w:val="00BF3D7C"/>
    <w:rsid w:val="00BF59C6"/>
    <w:rsid w:val="00BF7089"/>
    <w:rsid w:val="00C00D54"/>
    <w:rsid w:val="00C00EEB"/>
    <w:rsid w:val="00C02E10"/>
    <w:rsid w:val="00C0383E"/>
    <w:rsid w:val="00C05FF7"/>
    <w:rsid w:val="00C06C08"/>
    <w:rsid w:val="00C06FCF"/>
    <w:rsid w:val="00C072B0"/>
    <w:rsid w:val="00C13DF1"/>
    <w:rsid w:val="00C14EED"/>
    <w:rsid w:val="00C15904"/>
    <w:rsid w:val="00C17380"/>
    <w:rsid w:val="00C1779B"/>
    <w:rsid w:val="00C21807"/>
    <w:rsid w:val="00C24B9A"/>
    <w:rsid w:val="00C261D6"/>
    <w:rsid w:val="00C26235"/>
    <w:rsid w:val="00C3007E"/>
    <w:rsid w:val="00C32017"/>
    <w:rsid w:val="00C35255"/>
    <w:rsid w:val="00C43257"/>
    <w:rsid w:val="00C4392D"/>
    <w:rsid w:val="00C444B3"/>
    <w:rsid w:val="00C45A32"/>
    <w:rsid w:val="00C45B14"/>
    <w:rsid w:val="00C46190"/>
    <w:rsid w:val="00C51FD9"/>
    <w:rsid w:val="00C529DA"/>
    <w:rsid w:val="00C5579B"/>
    <w:rsid w:val="00C57648"/>
    <w:rsid w:val="00C60481"/>
    <w:rsid w:val="00C6343D"/>
    <w:rsid w:val="00C6366C"/>
    <w:rsid w:val="00C6579A"/>
    <w:rsid w:val="00C668B7"/>
    <w:rsid w:val="00C67553"/>
    <w:rsid w:val="00C72119"/>
    <w:rsid w:val="00C80EE2"/>
    <w:rsid w:val="00C81E7C"/>
    <w:rsid w:val="00C82577"/>
    <w:rsid w:val="00C84CF5"/>
    <w:rsid w:val="00C857E4"/>
    <w:rsid w:val="00C85C23"/>
    <w:rsid w:val="00C92A4C"/>
    <w:rsid w:val="00C93504"/>
    <w:rsid w:val="00C95010"/>
    <w:rsid w:val="00C95AD2"/>
    <w:rsid w:val="00C95C41"/>
    <w:rsid w:val="00C95DB0"/>
    <w:rsid w:val="00C979AC"/>
    <w:rsid w:val="00C97F3D"/>
    <w:rsid w:val="00CA076E"/>
    <w:rsid w:val="00CB0AE3"/>
    <w:rsid w:val="00CB0E07"/>
    <w:rsid w:val="00CB1D22"/>
    <w:rsid w:val="00CB3A22"/>
    <w:rsid w:val="00CB49A5"/>
    <w:rsid w:val="00CB6125"/>
    <w:rsid w:val="00CC1CC2"/>
    <w:rsid w:val="00CC5B4D"/>
    <w:rsid w:val="00CD503E"/>
    <w:rsid w:val="00CD5405"/>
    <w:rsid w:val="00CD5502"/>
    <w:rsid w:val="00CE1C7C"/>
    <w:rsid w:val="00CE2A12"/>
    <w:rsid w:val="00CE5871"/>
    <w:rsid w:val="00CE7081"/>
    <w:rsid w:val="00CF0877"/>
    <w:rsid w:val="00CF09B8"/>
    <w:rsid w:val="00CF1DE2"/>
    <w:rsid w:val="00CF1F11"/>
    <w:rsid w:val="00CF4FB6"/>
    <w:rsid w:val="00CF529A"/>
    <w:rsid w:val="00CF7857"/>
    <w:rsid w:val="00D00935"/>
    <w:rsid w:val="00D0095E"/>
    <w:rsid w:val="00D0135B"/>
    <w:rsid w:val="00D02912"/>
    <w:rsid w:val="00D03F1C"/>
    <w:rsid w:val="00D1032F"/>
    <w:rsid w:val="00D15D55"/>
    <w:rsid w:val="00D20821"/>
    <w:rsid w:val="00D212E6"/>
    <w:rsid w:val="00D2164F"/>
    <w:rsid w:val="00D26BE2"/>
    <w:rsid w:val="00D30824"/>
    <w:rsid w:val="00D3195E"/>
    <w:rsid w:val="00D3592E"/>
    <w:rsid w:val="00D36069"/>
    <w:rsid w:val="00D37F3E"/>
    <w:rsid w:val="00D45A5F"/>
    <w:rsid w:val="00D46FEF"/>
    <w:rsid w:val="00D50CB7"/>
    <w:rsid w:val="00D519D7"/>
    <w:rsid w:val="00D54C92"/>
    <w:rsid w:val="00D620D6"/>
    <w:rsid w:val="00D67C5A"/>
    <w:rsid w:val="00D7139B"/>
    <w:rsid w:val="00D71B09"/>
    <w:rsid w:val="00D72DA8"/>
    <w:rsid w:val="00D753F4"/>
    <w:rsid w:val="00D77317"/>
    <w:rsid w:val="00D822CD"/>
    <w:rsid w:val="00D82A52"/>
    <w:rsid w:val="00D84D8A"/>
    <w:rsid w:val="00D87327"/>
    <w:rsid w:val="00D91757"/>
    <w:rsid w:val="00D922DF"/>
    <w:rsid w:val="00D92765"/>
    <w:rsid w:val="00D947A6"/>
    <w:rsid w:val="00D95D60"/>
    <w:rsid w:val="00D97880"/>
    <w:rsid w:val="00DA2A92"/>
    <w:rsid w:val="00DA5E30"/>
    <w:rsid w:val="00DA7236"/>
    <w:rsid w:val="00DB2033"/>
    <w:rsid w:val="00DB2279"/>
    <w:rsid w:val="00DB37A1"/>
    <w:rsid w:val="00DB3D72"/>
    <w:rsid w:val="00DC3761"/>
    <w:rsid w:val="00DC700E"/>
    <w:rsid w:val="00DD0201"/>
    <w:rsid w:val="00DD02A7"/>
    <w:rsid w:val="00DD08D9"/>
    <w:rsid w:val="00DD22FF"/>
    <w:rsid w:val="00DD42FD"/>
    <w:rsid w:val="00DD456B"/>
    <w:rsid w:val="00DD58F9"/>
    <w:rsid w:val="00DD6F92"/>
    <w:rsid w:val="00DD7D2B"/>
    <w:rsid w:val="00DE0906"/>
    <w:rsid w:val="00DE09D4"/>
    <w:rsid w:val="00DE425D"/>
    <w:rsid w:val="00DE5E4D"/>
    <w:rsid w:val="00DF244F"/>
    <w:rsid w:val="00DF37B2"/>
    <w:rsid w:val="00DF3A18"/>
    <w:rsid w:val="00E028EA"/>
    <w:rsid w:val="00E032E2"/>
    <w:rsid w:val="00E04C08"/>
    <w:rsid w:val="00E06033"/>
    <w:rsid w:val="00E07476"/>
    <w:rsid w:val="00E102E3"/>
    <w:rsid w:val="00E110CD"/>
    <w:rsid w:val="00E155BD"/>
    <w:rsid w:val="00E155E4"/>
    <w:rsid w:val="00E16386"/>
    <w:rsid w:val="00E16B3E"/>
    <w:rsid w:val="00E21487"/>
    <w:rsid w:val="00E22327"/>
    <w:rsid w:val="00E229AA"/>
    <w:rsid w:val="00E22D5E"/>
    <w:rsid w:val="00E232C9"/>
    <w:rsid w:val="00E248A2"/>
    <w:rsid w:val="00E31FAD"/>
    <w:rsid w:val="00E33935"/>
    <w:rsid w:val="00E33A26"/>
    <w:rsid w:val="00E350E1"/>
    <w:rsid w:val="00E37052"/>
    <w:rsid w:val="00E406C7"/>
    <w:rsid w:val="00E44C7F"/>
    <w:rsid w:val="00E45C26"/>
    <w:rsid w:val="00E47073"/>
    <w:rsid w:val="00E532F8"/>
    <w:rsid w:val="00E5621B"/>
    <w:rsid w:val="00E56D3A"/>
    <w:rsid w:val="00E5781A"/>
    <w:rsid w:val="00E601E3"/>
    <w:rsid w:val="00E60A65"/>
    <w:rsid w:val="00E61587"/>
    <w:rsid w:val="00E61A2C"/>
    <w:rsid w:val="00E623D8"/>
    <w:rsid w:val="00E638CE"/>
    <w:rsid w:val="00E64028"/>
    <w:rsid w:val="00E65CD9"/>
    <w:rsid w:val="00E67A09"/>
    <w:rsid w:val="00E67E72"/>
    <w:rsid w:val="00E70558"/>
    <w:rsid w:val="00E738D9"/>
    <w:rsid w:val="00E754C5"/>
    <w:rsid w:val="00E809C5"/>
    <w:rsid w:val="00E80DE8"/>
    <w:rsid w:val="00E81CD3"/>
    <w:rsid w:val="00E82224"/>
    <w:rsid w:val="00E84A40"/>
    <w:rsid w:val="00E84B23"/>
    <w:rsid w:val="00E85423"/>
    <w:rsid w:val="00E86762"/>
    <w:rsid w:val="00E92583"/>
    <w:rsid w:val="00E925B4"/>
    <w:rsid w:val="00E96F12"/>
    <w:rsid w:val="00E970E2"/>
    <w:rsid w:val="00EA2D7E"/>
    <w:rsid w:val="00EA35B7"/>
    <w:rsid w:val="00EA4EA2"/>
    <w:rsid w:val="00EA6D6C"/>
    <w:rsid w:val="00EA722B"/>
    <w:rsid w:val="00EB1A3D"/>
    <w:rsid w:val="00EB1FD5"/>
    <w:rsid w:val="00EB2A76"/>
    <w:rsid w:val="00EB335D"/>
    <w:rsid w:val="00EB5515"/>
    <w:rsid w:val="00EB584D"/>
    <w:rsid w:val="00EC5952"/>
    <w:rsid w:val="00EC5DD1"/>
    <w:rsid w:val="00ED11F6"/>
    <w:rsid w:val="00ED54A4"/>
    <w:rsid w:val="00ED55E9"/>
    <w:rsid w:val="00ED61FC"/>
    <w:rsid w:val="00ED77FF"/>
    <w:rsid w:val="00EE09BA"/>
    <w:rsid w:val="00EE19A6"/>
    <w:rsid w:val="00EE19E3"/>
    <w:rsid w:val="00EE5021"/>
    <w:rsid w:val="00EE60B5"/>
    <w:rsid w:val="00EE64A9"/>
    <w:rsid w:val="00EF01FF"/>
    <w:rsid w:val="00EF12F5"/>
    <w:rsid w:val="00EF2B5C"/>
    <w:rsid w:val="00EF3D5F"/>
    <w:rsid w:val="00EF74C3"/>
    <w:rsid w:val="00F00602"/>
    <w:rsid w:val="00F0140A"/>
    <w:rsid w:val="00F02B27"/>
    <w:rsid w:val="00F03016"/>
    <w:rsid w:val="00F03ECE"/>
    <w:rsid w:val="00F11019"/>
    <w:rsid w:val="00F11EC6"/>
    <w:rsid w:val="00F12E23"/>
    <w:rsid w:val="00F12F8C"/>
    <w:rsid w:val="00F13DA0"/>
    <w:rsid w:val="00F1524A"/>
    <w:rsid w:val="00F15EEB"/>
    <w:rsid w:val="00F16E7A"/>
    <w:rsid w:val="00F17245"/>
    <w:rsid w:val="00F21C89"/>
    <w:rsid w:val="00F254D1"/>
    <w:rsid w:val="00F25CE1"/>
    <w:rsid w:val="00F25DAC"/>
    <w:rsid w:val="00F314AB"/>
    <w:rsid w:val="00F331FA"/>
    <w:rsid w:val="00F356FA"/>
    <w:rsid w:val="00F4064E"/>
    <w:rsid w:val="00F427B8"/>
    <w:rsid w:val="00F440EC"/>
    <w:rsid w:val="00F44199"/>
    <w:rsid w:val="00F45202"/>
    <w:rsid w:val="00F47183"/>
    <w:rsid w:val="00F47D7D"/>
    <w:rsid w:val="00F51283"/>
    <w:rsid w:val="00F52FF9"/>
    <w:rsid w:val="00F55FAB"/>
    <w:rsid w:val="00F61232"/>
    <w:rsid w:val="00F669DB"/>
    <w:rsid w:val="00F70B95"/>
    <w:rsid w:val="00F71814"/>
    <w:rsid w:val="00F7246F"/>
    <w:rsid w:val="00F7338A"/>
    <w:rsid w:val="00F75A5B"/>
    <w:rsid w:val="00F7662E"/>
    <w:rsid w:val="00F77A14"/>
    <w:rsid w:val="00F831BA"/>
    <w:rsid w:val="00F84464"/>
    <w:rsid w:val="00F935C8"/>
    <w:rsid w:val="00F95B9E"/>
    <w:rsid w:val="00F9619F"/>
    <w:rsid w:val="00F96368"/>
    <w:rsid w:val="00F96B2D"/>
    <w:rsid w:val="00FA0527"/>
    <w:rsid w:val="00FA42C3"/>
    <w:rsid w:val="00FA5A80"/>
    <w:rsid w:val="00FA77A7"/>
    <w:rsid w:val="00FB09A4"/>
    <w:rsid w:val="00FB1E5F"/>
    <w:rsid w:val="00FB2DA6"/>
    <w:rsid w:val="00FB4909"/>
    <w:rsid w:val="00FB4B76"/>
    <w:rsid w:val="00FB5D01"/>
    <w:rsid w:val="00FB6DA3"/>
    <w:rsid w:val="00FC17B2"/>
    <w:rsid w:val="00FD091C"/>
    <w:rsid w:val="00FD0AD3"/>
    <w:rsid w:val="00FD2176"/>
    <w:rsid w:val="00FD3B24"/>
    <w:rsid w:val="00FD5390"/>
    <w:rsid w:val="00FE1ADB"/>
    <w:rsid w:val="00FE33C2"/>
    <w:rsid w:val="00FE54EF"/>
    <w:rsid w:val="00FE57CB"/>
    <w:rsid w:val="00FE58A4"/>
    <w:rsid w:val="00FF23A2"/>
    <w:rsid w:val="00FF309F"/>
    <w:rsid w:val="00FF4E84"/>
    <w:rsid w:val="00FF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CE5"/>
    <w:pPr>
      <w:spacing w:before="100" w:beforeAutospacing="1" w:after="100" w:afterAutospacing="1" w:line="240" w:lineRule="auto"/>
      <w:ind w:firstLine="720"/>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36083"/>
    <w:pPr>
      <w:keepNext/>
      <w:ind w:firstLine="0"/>
      <w:outlineLvl w:val="0"/>
    </w:pPr>
    <w:rPr>
      <w:rFonts w:cs="Arial"/>
      <w:b/>
      <w:bCs/>
      <w:caps/>
      <w:kern w:val="32"/>
      <w:sz w:val="28"/>
      <w:szCs w:val="32"/>
    </w:rPr>
  </w:style>
  <w:style w:type="paragraph" w:styleId="Heading2">
    <w:name w:val="heading 2"/>
    <w:basedOn w:val="Normal"/>
    <w:next w:val="Normal"/>
    <w:link w:val="Heading2Char"/>
    <w:uiPriority w:val="9"/>
    <w:unhideWhenUsed/>
    <w:qFormat/>
    <w:rsid w:val="00936083"/>
    <w:pPr>
      <w:keepNext/>
      <w:keepLines/>
      <w:ind w:firstLine="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6083"/>
    <w:rPr>
      <w:rFonts w:ascii="Times New Roman" w:eastAsia="Times New Roman" w:hAnsi="Times New Roman" w:cs="Arial"/>
      <w:b/>
      <w:bCs/>
      <w:caps/>
      <w:kern w:val="32"/>
      <w:sz w:val="28"/>
      <w:szCs w:val="32"/>
    </w:rPr>
  </w:style>
  <w:style w:type="paragraph" w:styleId="Header">
    <w:name w:val="header"/>
    <w:basedOn w:val="Normal"/>
    <w:link w:val="HeaderChar"/>
    <w:uiPriority w:val="99"/>
    <w:rsid w:val="005C43DD"/>
    <w:pPr>
      <w:tabs>
        <w:tab w:val="center" w:pos="4320"/>
        <w:tab w:val="right" w:pos="8640"/>
      </w:tabs>
    </w:pPr>
  </w:style>
  <w:style w:type="character" w:customStyle="1" w:styleId="HeaderChar">
    <w:name w:val="Header Char"/>
    <w:basedOn w:val="DefaultParagraphFont"/>
    <w:link w:val="Header"/>
    <w:uiPriority w:val="99"/>
    <w:rsid w:val="005C43DD"/>
    <w:rPr>
      <w:rFonts w:ascii="Times New Roman" w:eastAsia="Times New Roman" w:hAnsi="Times New Roman" w:cs="Times New Roman"/>
      <w:sz w:val="24"/>
      <w:szCs w:val="24"/>
    </w:rPr>
  </w:style>
  <w:style w:type="paragraph" w:styleId="Footer">
    <w:name w:val="footer"/>
    <w:basedOn w:val="Normal"/>
    <w:link w:val="FooterChar"/>
    <w:rsid w:val="005C43DD"/>
    <w:pPr>
      <w:tabs>
        <w:tab w:val="center" w:pos="4320"/>
        <w:tab w:val="right" w:pos="8640"/>
      </w:tabs>
    </w:pPr>
  </w:style>
  <w:style w:type="character" w:customStyle="1" w:styleId="FooterChar">
    <w:name w:val="Footer Char"/>
    <w:basedOn w:val="DefaultParagraphFont"/>
    <w:link w:val="Footer"/>
    <w:rsid w:val="005C43DD"/>
    <w:rPr>
      <w:rFonts w:ascii="Times New Roman" w:eastAsia="Times New Roman" w:hAnsi="Times New Roman" w:cs="Times New Roman"/>
      <w:sz w:val="24"/>
      <w:szCs w:val="24"/>
    </w:rPr>
  </w:style>
  <w:style w:type="paragraph" w:customStyle="1" w:styleId="Cnormal">
    <w:name w:val="Cnormal"/>
    <w:basedOn w:val="Normal"/>
    <w:link w:val="CnormalChar"/>
    <w:qFormat/>
    <w:rsid w:val="003F0371"/>
    <w:pPr>
      <w:ind w:firstLine="0"/>
    </w:pPr>
  </w:style>
  <w:style w:type="character" w:customStyle="1" w:styleId="CnormalChar">
    <w:name w:val="Cnormal Char"/>
    <w:basedOn w:val="DefaultParagraphFont"/>
    <w:link w:val="Cnormal"/>
    <w:rsid w:val="003F0371"/>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5C43DD"/>
  </w:style>
  <w:style w:type="paragraph" w:customStyle="1" w:styleId="Default">
    <w:name w:val="Default"/>
    <w:rsid w:val="00E110CD"/>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eference">
    <w:name w:val="Reference"/>
    <w:basedOn w:val="Normal"/>
    <w:link w:val="ReferenceChar"/>
    <w:qFormat/>
    <w:rsid w:val="0018474A"/>
    <w:pPr>
      <w:ind w:left="720" w:hanging="720"/>
    </w:pPr>
  </w:style>
  <w:style w:type="character" w:customStyle="1" w:styleId="ReferenceChar">
    <w:name w:val="Reference Char"/>
    <w:basedOn w:val="DefaultParagraphFont"/>
    <w:link w:val="Reference"/>
    <w:rsid w:val="0018474A"/>
    <w:rPr>
      <w:rFonts w:ascii="Times New Roman" w:eastAsia="Times New Roman" w:hAnsi="Times New Roman" w:cs="Times New Roman"/>
      <w:sz w:val="24"/>
      <w:szCs w:val="24"/>
    </w:rPr>
  </w:style>
  <w:style w:type="paragraph" w:styleId="ListParagraph">
    <w:name w:val="List Paragraph"/>
    <w:basedOn w:val="Normal"/>
    <w:uiPriority w:val="34"/>
    <w:qFormat/>
    <w:rsid w:val="00606EDE"/>
    <w:pPr>
      <w:ind w:left="720"/>
      <w:contextualSpacing/>
    </w:pPr>
  </w:style>
  <w:style w:type="character" w:styleId="PlaceholderText">
    <w:name w:val="Placeholder Text"/>
    <w:basedOn w:val="DefaultParagraphFont"/>
    <w:uiPriority w:val="99"/>
    <w:semiHidden/>
    <w:rsid w:val="006047C7"/>
    <w:rPr>
      <w:color w:val="808080"/>
    </w:rPr>
  </w:style>
  <w:style w:type="paragraph" w:styleId="BalloonText">
    <w:name w:val="Balloon Text"/>
    <w:basedOn w:val="Normal"/>
    <w:link w:val="BalloonTextChar"/>
    <w:uiPriority w:val="99"/>
    <w:semiHidden/>
    <w:unhideWhenUsed/>
    <w:rsid w:val="006047C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7C7"/>
    <w:rPr>
      <w:rFonts w:ascii="Tahoma" w:eastAsia="Times New Roman" w:hAnsi="Tahoma" w:cs="Tahoma"/>
      <w:sz w:val="16"/>
      <w:szCs w:val="16"/>
    </w:rPr>
  </w:style>
  <w:style w:type="table" w:styleId="TableGrid">
    <w:name w:val="Table Grid"/>
    <w:basedOn w:val="TableNormal"/>
    <w:uiPriority w:val="59"/>
    <w:rsid w:val="00202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433A5"/>
    <w:pPr>
      <w:spacing w:before="0" w:after="0"/>
    </w:pPr>
    <w:rPr>
      <w:sz w:val="20"/>
      <w:szCs w:val="20"/>
    </w:rPr>
  </w:style>
  <w:style w:type="character" w:customStyle="1" w:styleId="FootnoteTextChar">
    <w:name w:val="Footnote Text Char"/>
    <w:basedOn w:val="DefaultParagraphFont"/>
    <w:link w:val="FootnoteText"/>
    <w:uiPriority w:val="99"/>
    <w:semiHidden/>
    <w:rsid w:val="005433A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433A5"/>
    <w:rPr>
      <w:vertAlign w:val="superscript"/>
    </w:rPr>
  </w:style>
  <w:style w:type="paragraph" w:customStyle="1" w:styleId="mylist">
    <w:name w:val="mylist"/>
    <w:basedOn w:val="Normal"/>
    <w:link w:val="mylistChar"/>
    <w:qFormat/>
    <w:rsid w:val="008D6F91"/>
    <w:pPr>
      <w:ind w:firstLine="0"/>
    </w:pPr>
  </w:style>
  <w:style w:type="character" w:customStyle="1" w:styleId="mylistChar">
    <w:name w:val="mylist Char"/>
    <w:basedOn w:val="DefaultParagraphFont"/>
    <w:link w:val="mylist"/>
    <w:rsid w:val="008D6F91"/>
    <w:rPr>
      <w:rFonts w:ascii="Times New Roman" w:eastAsia="Times New Roman" w:hAnsi="Times New Roman" w:cs="Times New Roman"/>
      <w:sz w:val="24"/>
      <w:szCs w:val="24"/>
    </w:rPr>
  </w:style>
  <w:style w:type="paragraph" w:customStyle="1" w:styleId="Myequation">
    <w:name w:val="Myequation"/>
    <w:basedOn w:val="Cnormal"/>
    <w:link w:val="MyequationChar"/>
    <w:qFormat/>
    <w:rsid w:val="00546473"/>
  </w:style>
  <w:style w:type="character" w:styleId="Hyperlink">
    <w:name w:val="Hyperlink"/>
    <w:basedOn w:val="DefaultParagraphFont"/>
    <w:uiPriority w:val="99"/>
    <w:unhideWhenUsed/>
    <w:rsid w:val="00D82A52"/>
    <w:rPr>
      <w:color w:val="0000FF" w:themeColor="hyperlink"/>
      <w:u w:val="single"/>
    </w:rPr>
  </w:style>
  <w:style w:type="character" w:customStyle="1" w:styleId="MyequationChar">
    <w:name w:val="Myequation Char"/>
    <w:basedOn w:val="CnormalChar"/>
    <w:link w:val="Myequation"/>
    <w:rsid w:val="00546473"/>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36083"/>
    <w:rPr>
      <w:rFonts w:ascii="Times New Roman" w:eastAsiaTheme="majorEastAsia" w:hAnsi="Times New Roman" w:cstheme="majorBidi"/>
      <w:b/>
      <w:bCs/>
      <w:sz w:val="26"/>
      <w:szCs w:val="26"/>
    </w:rPr>
  </w:style>
  <w:style w:type="paragraph" w:customStyle="1" w:styleId="Rcode">
    <w:name w:val="Rcode"/>
    <w:basedOn w:val="Normal"/>
    <w:link w:val="RcodeChar"/>
    <w:qFormat/>
    <w:rsid w:val="006F23C4"/>
    <w:pPr>
      <w:spacing w:before="0" w:beforeAutospacing="0" w:after="0" w:afterAutospacing="0"/>
      <w:ind w:firstLine="0"/>
    </w:pPr>
    <w:rPr>
      <w:sz w:val="20"/>
    </w:rPr>
  </w:style>
  <w:style w:type="character" w:customStyle="1" w:styleId="RcodeChar">
    <w:name w:val="Rcode Char"/>
    <w:basedOn w:val="DefaultParagraphFont"/>
    <w:link w:val="Rcode"/>
    <w:rsid w:val="006F23C4"/>
    <w:rPr>
      <w:rFonts w:ascii="Times New Roman" w:eastAsia="Times New Roman" w:hAnsi="Times New Roman" w:cs="Times New Roman"/>
      <w:sz w:val="20"/>
      <w:szCs w:val="24"/>
    </w:rPr>
  </w:style>
  <w:style w:type="paragraph" w:styleId="NormalWeb">
    <w:name w:val="Normal (Web)"/>
    <w:basedOn w:val="Normal"/>
    <w:uiPriority w:val="99"/>
    <w:semiHidden/>
    <w:unhideWhenUsed/>
    <w:rsid w:val="0022571E"/>
    <w:pPr>
      <w:ind w:firstLine="0"/>
    </w:pPr>
    <w:rPr>
      <w:rFonts w:eastAsiaTheme="minorEastAsia"/>
    </w:rPr>
  </w:style>
  <w:style w:type="paragraph" w:customStyle="1" w:styleId="Reference2">
    <w:name w:val="Reference2"/>
    <w:basedOn w:val="Normal"/>
    <w:link w:val="Reference2Char"/>
    <w:qFormat/>
    <w:rsid w:val="005B784A"/>
    <w:pPr>
      <w:ind w:left="720" w:hanging="720"/>
    </w:pPr>
  </w:style>
  <w:style w:type="character" w:customStyle="1" w:styleId="Reference2Char">
    <w:name w:val="Reference2 Char"/>
    <w:basedOn w:val="DefaultParagraphFont"/>
    <w:link w:val="Reference2"/>
    <w:rsid w:val="005B784A"/>
    <w:rPr>
      <w:rFonts w:ascii="Times New Roman" w:eastAsia="Times New Roman" w:hAnsi="Times New Roman" w:cs="Times New Roman"/>
      <w:sz w:val="24"/>
      <w:szCs w:val="24"/>
    </w:rPr>
  </w:style>
  <w:style w:type="table" w:customStyle="1" w:styleId="TableGrid1">
    <w:name w:val="Table Grid1"/>
    <w:basedOn w:val="TableNormal"/>
    <w:next w:val="TableGrid"/>
    <w:rsid w:val="00D9175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90DD6"/>
    <w:rPr>
      <w:sz w:val="16"/>
      <w:szCs w:val="16"/>
    </w:rPr>
  </w:style>
  <w:style w:type="paragraph" w:styleId="CommentText">
    <w:name w:val="annotation text"/>
    <w:basedOn w:val="Normal"/>
    <w:link w:val="CommentTextChar"/>
    <w:uiPriority w:val="99"/>
    <w:semiHidden/>
    <w:unhideWhenUsed/>
    <w:rsid w:val="00490DD6"/>
    <w:rPr>
      <w:sz w:val="20"/>
      <w:szCs w:val="20"/>
    </w:rPr>
  </w:style>
  <w:style w:type="character" w:customStyle="1" w:styleId="CommentTextChar">
    <w:name w:val="Comment Text Char"/>
    <w:basedOn w:val="DefaultParagraphFont"/>
    <w:link w:val="CommentText"/>
    <w:uiPriority w:val="99"/>
    <w:semiHidden/>
    <w:rsid w:val="00490DD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90DD6"/>
    <w:rPr>
      <w:b/>
      <w:bCs/>
    </w:rPr>
  </w:style>
  <w:style w:type="character" w:customStyle="1" w:styleId="CommentSubjectChar">
    <w:name w:val="Comment Subject Char"/>
    <w:basedOn w:val="CommentTextChar"/>
    <w:link w:val="CommentSubject"/>
    <w:uiPriority w:val="99"/>
    <w:semiHidden/>
    <w:rsid w:val="00490DD6"/>
    <w:rPr>
      <w:rFonts w:ascii="Times New Roman" w:eastAsia="Times New Roman" w:hAnsi="Times New Roman" w:cs="Times New Roman"/>
      <w:b/>
      <w:bCs/>
      <w:sz w:val="20"/>
      <w:szCs w:val="20"/>
    </w:rPr>
  </w:style>
  <w:style w:type="paragraph" w:styleId="Revision">
    <w:name w:val="Revision"/>
    <w:hidden/>
    <w:uiPriority w:val="99"/>
    <w:semiHidden/>
    <w:rsid w:val="00445470"/>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CE5"/>
    <w:pPr>
      <w:spacing w:before="100" w:beforeAutospacing="1" w:after="100" w:afterAutospacing="1" w:line="240" w:lineRule="auto"/>
      <w:ind w:firstLine="720"/>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36083"/>
    <w:pPr>
      <w:keepNext/>
      <w:ind w:firstLine="0"/>
      <w:outlineLvl w:val="0"/>
    </w:pPr>
    <w:rPr>
      <w:rFonts w:cs="Arial"/>
      <w:b/>
      <w:bCs/>
      <w:caps/>
      <w:kern w:val="32"/>
      <w:sz w:val="28"/>
      <w:szCs w:val="32"/>
    </w:rPr>
  </w:style>
  <w:style w:type="paragraph" w:styleId="Heading2">
    <w:name w:val="heading 2"/>
    <w:basedOn w:val="Normal"/>
    <w:next w:val="Normal"/>
    <w:link w:val="Heading2Char"/>
    <w:uiPriority w:val="9"/>
    <w:unhideWhenUsed/>
    <w:qFormat/>
    <w:rsid w:val="00936083"/>
    <w:pPr>
      <w:keepNext/>
      <w:keepLines/>
      <w:ind w:firstLine="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6083"/>
    <w:rPr>
      <w:rFonts w:ascii="Times New Roman" w:eastAsia="Times New Roman" w:hAnsi="Times New Roman" w:cs="Arial"/>
      <w:b/>
      <w:bCs/>
      <w:caps/>
      <w:kern w:val="32"/>
      <w:sz w:val="28"/>
      <w:szCs w:val="32"/>
    </w:rPr>
  </w:style>
  <w:style w:type="paragraph" w:styleId="Header">
    <w:name w:val="header"/>
    <w:basedOn w:val="Normal"/>
    <w:link w:val="HeaderChar"/>
    <w:uiPriority w:val="99"/>
    <w:rsid w:val="005C43DD"/>
    <w:pPr>
      <w:tabs>
        <w:tab w:val="center" w:pos="4320"/>
        <w:tab w:val="right" w:pos="8640"/>
      </w:tabs>
    </w:pPr>
  </w:style>
  <w:style w:type="character" w:customStyle="1" w:styleId="HeaderChar">
    <w:name w:val="Header Char"/>
    <w:basedOn w:val="DefaultParagraphFont"/>
    <w:link w:val="Header"/>
    <w:uiPriority w:val="99"/>
    <w:rsid w:val="005C43DD"/>
    <w:rPr>
      <w:rFonts w:ascii="Times New Roman" w:eastAsia="Times New Roman" w:hAnsi="Times New Roman" w:cs="Times New Roman"/>
      <w:sz w:val="24"/>
      <w:szCs w:val="24"/>
    </w:rPr>
  </w:style>
  <w:style w:type="paragraph" w:styleId="Footer">
    <w:name w:val="footer"/>
    <w:basedOn w:val="Normal"/>
    <w:link w:val="FooterChar"/>
    <w:rsid w:val="005C43DD"/>
    <w:pPr>
      <w:tabs>
        <w:tab w:val="center" w:pos="4320"/>
        <w:tab w:val="right" w:pos="8640"/>
      </w:tabs>
    </w:pPr>
  </w:style>
  <w:style w:type="character" w:customStyle="1" w:styleId="FooterChar">
    <w:name w:val="Footer Char"/>
    <w:basedOn w:val="DefaultParagraphFont"/>
    <w:link w:val="Footer"/>
    <w:rsid w:val="005C43DD"/>
    <w:rPr>
      <w:rFonts w:ascii="Times New Roman" w:eastAsia="Times New Roman" w:hAnsi="Times New Roman" w:cs="Times New Roman"/>
      <w:sz w:val="24"/>
      <w:szCs w:val="24"/>
    </w:rPr>
  </w:style>
  <w:style w:type="paragraph" w:customStyle="1" w:styleId="Cnormal">
    <w:name w:val="Cnormal"/>
    <w:basedOn w:val="Normal"/>
    <w:link w:val="CnormalChar"/>
    <w:qFormat/>
    <w:rsid w:val="003F0371"/>
    <w:pPr>
      <w:ind w:firstLine="0"/>
    </w:pPr>
  </w:style>
  <w:style w:type="character" w:customStyle="1" w:styleId="CnormalChar">
    <w:name w:val="Cnormal Char"/>
    <w:basedOn w:val="DefaultParagraphFont"/>
    <w:link w:val="Cnormal"/>
    <w:rsid w:val="003F0371"/>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5C43DD"/>
  </w:style>
  <w:style w:type="paragraph" w:customStyle="1" w:styleId="Default">
    <w:name w:val="Default"/>
    <w:rsid w:val="00E110CD"/>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eference">
    <w:name w:val="Reference"/>
    <w:basedOn w:val="Normal"/>
    <w:link w:val="ReferenceChar"/>
    <w:qFormat/>
    <w:rsid w:val="0018474A"/>
    <w:pPr>
      <w:ind w:left="720" w:hanging="720"/>
    </w:pPr>
  </w:style>
  <w:style w:type="character" w:customStyle="1" w:styleId="ReferenceChar">
    <w:name w:val="Reference Char"/>
    <w:basedOn w:val="DefaultParagraphFont"/>
    <w:link w:val="Reference"/>
    <w:rsid w:val="0018474A"/>
    <w:rPr>
      <w:rFonts w:ascii="Times New Roman" w:eastAsia="Times New Roman" w:hAnsi="Times New Roman" w:cs="Times New Roman"/>
      <w:sz w:val="24"/>
      <w:szCs w:val="24"/>
    </w:rPr>
  </w:style>
  <w:style w:type="paragraph" w:styleId="ListParagraph">
    <w:name w:val="List Paragraph"/>
    <w:basedOn w:val="Normal"/>
    <w:uiPriority w:val="34"/>
    <w:qFormat/>
    <w:rsid w:val="00606EDE"/>
    <w:pPr>
      <w:ind w:left="720"/>
      <w:contextualSpacing/>
    </w:pPr>
  </w:style>
  <w:style w:type="character" w:styleId="PlaceholderText">
    <w:name w:val="Placeholder Text"/>
    <w:basedOn w:val="DefaultParagraphFont"/>
    <w:uiPriority w:val="99"/>
    <w:semiHidden/>
    <w:rsid w:val="006047C7"/>
    <w:rPr>
      <w:color w:val="808080"/>
    </w:rPr>
  </w:style>
  <w:style w:type="paragraph" w:styleId="BalloonText">
    <w:name w:val="Balloon Text"/>
    <w:basedOn w:val="Normal"/>
    <w:link w:val="BalloonTextChar"/>
    <w:uiPriority w:val="99"/>
    <w:semiHidden/>
    <w:unhideWhenUsed/>
    <w:rsid w:val="006047C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7C7"/>
    <w:rPr>
      <w:rFonts w:ascii="Tahoma" w:eastAsia="Times New Roman" w:hAnsi="Tahoma" w:cs="Tahoma"/>
      <w:sz w:val="16"/>
      <w:szCs w:val="16"/>
    </w:rPr>
  </w:style>
  <w:style w:type="table" w:styleId="TableGrid">
    <w:name w:val="Table Grid"/>
    <w:basedOn w:val="TableNormal"/>
    <w:uiPriority w:val="59"/>
    <w:rsid w:val="00202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433A5"/>
    <w:pPr>
      <w:spacing w:before="0" w:after="0"/>
    </w:pPr>
    <w:rPr>
      <w:sz w:val="20"/>
      <w:szCs w:val="20"/>
    </w:rPr>
  </w:style>
  <w:style w:type="character" w:customStyle="1" w:styleId="FootnoteTextChar">
    <w:name w:val="Footnote Text Char"/>
    <w:basedOn w:val="DefaultParagraphFont"/>
    <w:link w:val="FootnoteText"/>
    <w:uiPriority w:val="99"/>
    <w:semiHidden/>
    <w:rsid w:val="005433A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433A5"/>
    <w:rPr>
      <w:vertAlign w:val="superscript"/>
    </w:rPr>
  </w:style>
  <w:style w:type="paragraph" w:customStyle="1" w:styleId="mylist">
    <w:name w:val="mylist"/>
    <w:basedOn w:val="Normal"/>
    <w:link w:val="mylistChar"/>
    <w:qFormat/>
    <w:rsid w:val="008D6F91"/>
    <w:pPr>
      <w:ind w:firstLine="0"/>
    </w:pPr>
  </w:style>
  <w:style w:type="character" w:customStyle="1" w:styleId="mylistChar">
    <w:name w:val="mylist Char"/>
    <w:basedOn w:val="DefaultParagraphFont"/>
    <w:link w:val="mylist"/>
    <w:rsid w:val="008D6F91"/>
    <w:rPr>
      <w:rFonts w:ascii="Times New Roman" w:eastAsia="Times New Roman" w:hAnsi="Times New Roman" w:cs="Times New Roman"/>
      <w:sz w:val="24"/>
      <w:szCs w:val="24"/>
    </w:rPr>
  </w:style>
  <w:style w:type="paragraph" w:customStyle="1" w:styleId="Myequation">
    <w:name w:val="Myequation"/>
    <w:basedOn w:val="Cnormal"/>
    <w:link w:val="MyequationChar"/>
    <w:qFormat/>
    <w:rsid w:val="00546473"/>
  </w:style>
  <w:style w:type="character" w:styleId="Hyperlink">
    <w:name w:val="Hyperlink"/>
    <w:basedOn w:val="DefaultParagraphFont"/>
    <w:uiPriority w:val="99"/>
    <w:unhideWhenUsed/>
    <w:rsid w:val="00D82A52"/>
    <w:rPr>
      <w:color w:val="0000FF" w:themeColor="hyperlink"/>
      <w:u w:val="single"/>
    </w:rPr>
  </w:style>
  <w:style w:type="character" w:customStyle="1" w:styleId="MyequationChar">
    <w:name w:val="Myequation Char"/>
    <w:basedOn w:val="CnormalChar"/>
    <w:link w:val="Myequation"/>
    <w:rsid w:val="00546473"/>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36083"/>
    <w:rPr>
      <w:rFonts w:ascii="Times New Roman" w:eastAsiaTheme="majorEastAsia" w:hAnsi="Times New Roman" w:cstheme="majorBidi"/>
      <w:b/>
      <w:bCs/>
      <w:sz w:val="26"/>
      <w:szCs w:val="26"/>
    </w:rPr>
  </w:style>
  <w:style w:type="paragraph" w:customStyle="1" w:styleId="Rcode">
    <w:name w:val="Rcode"/>
    <w:basedOn w:val="Normal"/>
    <w:link w:val="RcodeChar"/>
    <w:qFormat/>
    <w:rsid w:val="006F23C4"/>
    <w:pPr>
      <w:spacing w:before="0" w:beforeAutospacing="0" w:after="0" w:afterAutospacing="0"/>
      <w:ind w:firstLine="0"/>
    </w:pPr>
    <w:rPr>
      <w:sz w:val="20"/>
    </w:rPr>
  </w:style>
  <w:style w:type="character" w:customStyle="1" w:styleId="RcodeChar">
    <w:name w:val="Rcode Char"/>
    <w:basedOn w:val="DefaultParagraphFont"/>
    <w:link w:val="Rcode"/>
    <w:rsid w:val="006F23C4"/>
    <w:rPr>
      <w:rFonts w:ascii="Times New Roman" w:eastAsia="Times New Roman" w:hAnsi="Times New Roman" w:cs="Times New Roman"/>
      <w:sz w:val="20"/>
      <w:szCs w:val="24"/>
    </w:rPr>
  </w:style>
  <w:style w:type="paragraph" w:styleId="NormalWeb">
    <w:name w:val="Normal (Web)"/>
    <w:basedOn w:val="Normal"/>
    <w:uiPriority w:val="99"/>
    <w:semiHidden/>
    <w:unhideWhenUsed/>
    <w:rsid w:val="0022571E"/>
    <w:pPr>
      <w:ind w:firstLine="0"/>
    </w:pPr>
    <w:rPr>
      <w:rFonts w:eastAsiaTheme="minorEastAsia"/>
    </w:rPr>
  </w:style>
  <w:style w:type="paragraph" w:customStyle="1" w:styleId="Reference2">
    <w:name w:val="Reference2"/>
    <w:basedOn w:val="Normal"/>
    <w:link w:val="Reference2Char"/>
    <w:qFormat/>
    <w:rsid w:val="005B784A"/>
    <w:pPr>
      <w:ind w:left="720" w:hanging="720"/>
    </w:pPr>
  </w:style>
  <w:style w:type="character" w:customStyle="1" w:styleId="Reference2Char">
    <w:name w:val="Reference2 Char"/>
    <w:basedOn w:val="DefaultParagraphFont"/>
    <w:link w:val="Reference2"/>
    <w:rsid w:val="005B784A"/>
    <w:rPr>
      <w:rFonts w:ascii="Times New Roman" w:eastAsia="Times New Roman" w:hAnsi="Times New Roman" w:cs="Times New Roman"/>
      <w:sz w:val="24"/>
      <w:szCs w:val="24"/>
    </w:rPr>
  </w:style>
  <w:style w:type="table" w:customStyle="1" w:styleId="TableGrid1">
    <w:name w:val="Table Grid1"/>
    <w:basedOn w:val="TableNormal"/>
    <w:next w:val="TableGrid"/>
    <w:rsid w:val="00D9175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90DD6"/>
    <w:rPr>
      <w:sz w:val="16"/>
      <w:szCs w:val="16"/>
    </w:rPr>
  </w:style>
  <w:style w:type="paragraph" w:styleId="CommentText">
    <w:name w:val="annotation text"/>
    <w:basedOn w:val="Normal"/>
    <w:link w:val="CommentTextChar"/>
    <w:uiPriority w:val="99"/>
    <w:semiHidden/>
    <w:unhideWhenUsed/>
    <w:rsid w:val="00490DD6"/>
    <w:rPr>
      <w:sz w:val="20"/>
      <w:szCs w:val="20"/>
    </w:rPr>
  </w:style>
  <w:style w:type="character" w:customStyle="1" w:styleId="CommentTextChar">
    <w:name w:val="Comment Text Char"/>
    <w:basedOn w:val="DefaultParagraphFont"/>
    <w:link w:val="CommentText"/>
    <w:uiPriority w:val="99"/>
    <w:semiHidden/>
    <w:rsid w:val="00490DD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90DD6"/>
    <w:rPr>
      <w:b/>
      <w:bCs/>
    </w:rPr>
  </w:style>
  <w:style w:type="character" w:customStyle="1" w:styleId="CommentSubjectChar">
    <w:name w:val="Comment Subject Char"/>
    <w:basedOn w:val="CommentTextChar"/>
    <w:link w:val="CommentSubject"/>
    <w:uiPriority w:val="99"/>
    <w:semiHidden/>
    <w:rsid w:val="00490DD6"/>
    <w:rPr>
      <w:rFonts w:ascii="Times New Roman" w:eastAsia="Times New Roman" w:hAnsi="Times New Roman" w:cs="Times New Roman"/>
      <w:b/>
      <w:bCs/>
      <w:sz w:val="20"/>
      <w:szCs w:val="20"/>
    </w:rPr>
  </w:style>
  <w:style w:type="paragraph" w:styleId="Revision">
    <w:name w:val="Revision"/>
    <w:hidden/>
    <w:uiPriority w:val="99"/>
    <w:semiHidden/>
    <w:rsid w:val="00445470"/>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054212">
      <w:bodyDiv w:val="1"/>
      <w:marLeft w:val="150"/>
      <w:marRight w:val="15"/>
      <w:marTop w:val="150"/>
      <w:marBottom w:val="150"/>
      <w:divBdr>
        <w:top w:val="none" w:sz="0" w:space="0" w:color="auto"/>
        <w:left w:val="none" w:sz="0" w:space="0" w:color="auto"/>
        <w:bottom w:val="none" w:sz="0" w:space="0" w:color="auto"/>
        <w:right w:val="none" w:sz="0" w:space="0" w:color="auto"/>
      </w:divBdr>
      <w:divsChild>
        <w:div w:id="756285935">
          <w:marLeft w:val="0"/>
          <w:marRight w:val="0"/>
          <w:marTop w:val="0"/>
          <w:marBottom w:val="0"/>
          <w:divBdr>
            <w:top w:val="single" w:sz="2" w:space="0" w:color="000000"/>
            <w:left w:val="single" w:sz="12" w:space="0" w:color="000000"/>
            <w:bottom w:val="single" w:sz="12" w:space="0" w:color="000000"/>
            <w:right w:val="single" w:sz="12" w:space="0" w:color="000000"/>
          </w:divBdr>
          <w:divsChild>
            <w:div w:id="1200699163">
              <w:marLeft w:val="0"/>
              <w:marRight w:val="0"/>
              <w:marTop w:val="0"/>
              <w:marBottom w:val="0"/>
              <w:divBdr>
                <w:top w:val="none" w:sz="0" w:space="0" w:color="auto"/>
                <w:left w:val="none" w:sz="0" w:space="0" w:color="auto"/>
                <w:bottom w:val="none" w:sz="0" w:space="0" w:color="auto"/>
                <w:right w:val="none" w:sz="0" w:space="0" w:color="auto"/>
              </w:divBdr>
              <w:divsChild>
                <w:div w:id="480997399">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000893672">
      <w:bodyDiv w:val="1"/>
      <w:marLeft w:val="0"/>
      <w:marRight w:val="0"/>
      <w:marTop w:val="0"/>
      <w:marBottom w:val="0"/>
      <w:divBdr>
        <w:top w:val="none" w:sz="0" w:space="0" w:color="auto"/>
        <w:left w:val="none" w:sz="0" w:space="0" w:color="auto"/>
        <w:bottom w:val="none" w:sz="0" w:space="0" w:color="auto"/>
        <w:right w:val="none" w:sz="0" w:space="0" w:color="auto"/>
      </w:divBdr>
    </w:div>
    <w:div w:id="156402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42" Type="http://schemas.openxmlformats.org/officeDocument/2006/relationships/image" Target="media/image17.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0.wmf"/><Relationship Id="rId84" Type="http://schemas.openxmlformats.org/officeDocument/2006/relationships/image" Target="media/image37.wmf"/><Relationship Id="rId89" Type="http://schemas.openxmlformats.org/officeDocument/2006/relationships/oleObject" Target="embeddings/oleObject39.bin"/><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image" Target="media/image41.wmf"/><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comments" Target="comments.xml"/><Relationship Id="rId40" Type="http://schemas.openxmlformats.org/officeDocument/2006/relationships/image" Target="media/image16.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image" Target="media/image33.wmf"/><Relationship Id="rId79" Type="http://schemas.openxmlformats.org/officeDocument/2006/relationships/oleObject" Target="embeddings/oleObject34.bin"/><Relationship Id="rId87" Type="http://schemas.openxmlformats.org/officeDocument/2006/relationships/oleObject" Target="embeddings/oleObject38.bin"/><Relationship Id="rId102"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oleObject" Target="embeddings/oleObject26.bin"/><Relationship Id="rId82" Type="http://schemas.openxmlformats.org/officeDocument/2006/relationships/image" Target="media/image36.wmf"/><Relationship Id="rId90" Type="http://schemas.openxmlformats.org/officeDocument/2006/relationships/image" Target="media/image40.wmf"/><Relationship Id="rId95" Type="http://schemas.openxmlformats.org/officeDocument/2006/relationships/oleObject" Target="embeddings/oleObject42.bin"/><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oleObject" Target="embeddings/oleObject17.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0.bin"/><Relationship Id="rId77" Type="http://schemas.openxmlformats.org/officeDocument/2006/relationships/hyperlink" Target="https://research.idfg.idaho.gov/Fisheries%20Research%20Reports/Res11-111Steele2010%20Parentage%20Based%20Tagging%20Snake%20River%20Steelhead%20Salmon.pdf" TargetMode="External"/><Relationship Id="rId100" Type="http://schemas.openxmlformats.org/officeDocument/2006/relationships/image" Target="media/image45.wmf"/><Relationship Id="rId105"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32.wmf"/><Relationship Id="rId80" Type="http://schemas.openxmlformats.org/officeDocument/2006/relationships/image" Target="media/image35.wmf"/><Relationship Id="rId85" Type="http://schemas.openxmlformats.org/officeDocument/2006/relationships/oleObject" Target="embeddings/oleObject37.bin"/><Relationship Id="rId93" Type="http://schemas.openxmlformats.org/officeDocument/2006/relationships/oleObject" Target="embeddings/oleObject41.bin"/><Relationship Id="rId98" Type="http://schemas.openxmlformats.org/officeDocument/2006/relationships/image" Target="media/image44.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footer" Target="footer1.xml"/><Relationship Id="rId20" Type="http://schemas.openxmlformats.org/officeDocument/2006/relationships/oleObject" Target="embeddings/oleObject6.bin"/><Relationship Id="rId41" Type="http://schemas.openxmlformats.org/officeDocument/2006/relationships/oleObject" Target="embeddings/oleObject16.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3.bin"/><Relationship Id="rId83" Type="http://schemas.openxmlformats.org/officeDocument/2006/relationships/oleObject" Target="embeddings/oleObject36.bin"/><Relationship Id="rId88" Type="http://schemas.openxmlformats.org/officeDocument/2006/relationships/image" Target="media/image39.wmf"/><Relationship Id="rId91" Type="http://schemas.openxmlformats.org/officeDocument/2006/relationships/oleObject" Target="embeddings/oleObject40.bin"/><Relationship Id="rId96" Type="http://schemas.openxmlformats.org/officeDocument/2006/relationships/image" Target="media/image43.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4.wmf"/><Relationship Id="rId81" Type="http://schemas.openxmlformats.org/officeDocument/2006/relationships/oleObject" Target="embeddings/oleObject35.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44.bin"/><Relationship Id="rId101" Type="http://schemas.openxmlformats.org/officeDocument/2006/relationships/oleObject" Target="embeddings/oleObject45.bin"/><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5.bin"/><Relationship Id="rId34" Type="http://schemas.openxmlformats.org/officeDocument/2006/relationships/oleObject" Target="embeddings/oleObject13.bin"/><Relationship Id="rId50" Type="http://schemas.openxmlformats.org/officeDocument/2006/relationships/image" Target="media/image21.wmf"/><Relationship Id="rId55" Type="http://schemas.openxmlformats.org/officeDocument/2006/relationships/oleObject" Target="embeddings/oleObject23.bin"/><Relationship Id="rId76" Type="http://schemas.openxmlformats.org/officeDocument/2006/relationships/hyperlink" Target="http://www.onefishtwofish.net" TargetMode="External"/><Relationship Id="rId97" Type="http://schemas.openxmlformats.org/officeDocument/2006/relationships/oleObject" Target="embeddings/oleObject43.bin"/><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2C86C-036E-43B8-8E89-8937949A7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14</Pages>
  <Words>3114</Words>
  <Characters>17754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hinrichsen consulting</Company>
  <LinksUpToDate>false</LinksUpToDate>
  <CharactersWithSpaces>20827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hinrichsen</dc:creator>
  <cp:lastModifiedBy>Parsons</cp:lastModifiedBy>
  <cp:revision>4</cp:revision>
  <cp:lastPrinted>2013-05-20T19:33:00Z</cp:lastPrinted>
  <dcterms:created xsi:type="dcterms:W3CDTF">2014-10-07T03:58:00Z</dcterms:created>
  <dcterms:modified xsi:type="dcterms:W3CDTF">2014-10-28T04:27:00Z</dcterms:modified>
</cp:coreProperties>
</file>